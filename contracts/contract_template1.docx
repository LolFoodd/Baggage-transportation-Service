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5D419" w14:textId="77777777" w:rsidR="00243578" w:rsidRPr="00993CE2" w:rsidRDefault="00243578" w:rsidP="008A660A">
      <w:pPr>
        <w:pStyle w:val="a3"/>
        <w:rPr>
          <w:b w:val="0"/>
          <w:sz w:val="20"/>
          <w:lang w:val="en-US"/>
        </w:rPr>
      </w:pPr>
    </w:p>
    <w:p w14:paraId="7D904A7F" w14:textId="645C3F57" w:rsidR="004F1067" w:rsidRPr="00993CE2" w:rsidRDefault="0056577F" w:rsidP="00993CE2">
      <w:pPr>
        <w:pStyle w:val="a3"/>
        <w:rPr>
          <w:b w:val="0"/>
          <w:bCs w:val="0"/>
        </w:rPr>
      </w:pPr>
      <w:r w:rsidRPr="00993CE2">
        <w:rPr>
          <w:b w:val="0"/>
          <w:bCs w:val="0"/>
          <w:sz w:val="20"/>
        </w:rPr>
        <w:t xml:space="preserve">   </w:t>
      </w:r>
      <w:r w:rsidR="008A660A" w:rsidRPr="00993CE2">
        <w:rPr>
          <w:b w:val="0"/>
          <w:bCs w:val="0"/>
        </w:rPr>
        <w:t>Договор</w:t>
      </w:r>
      <w:r w:rsidR="004F1067" w:rsidRPr="00993CE2">
        <w:rPr>
          <w:b w:val="0"/>
          <w:bCs w:val="0"/>
        </w:rPr>
        <w:t xml:space="preserve"> № </w:t>
      </w:r>
      <w:r w:rsidR="004F1067" w:rsidRPr="00993CE2">
        <w:rPr>
          <w:b w:val="0"/>
          <w:bCs w:val="0"/>
          <w:highlight w:val="green"/>
        </w:rPr>
        <w:t>==</w:t>
      </w:r>
      <w:r w:rsidR="004F1067" w:rsidRPr="00993CE2">
        <w:rPr>
          <w:b w:val="0"/>
          <w:bCs w:val="0"/>
          <w:highlight w:val="yellow"/>
        </w:rPr>
        <w:t>CONTRACT_NUMBER==</w:t>
      </w:r>
    </w:p>
    <w:p w14:paraId="1CE681F3" w14:textId="3059256F" w:rsidR="008A660A" w:rsidRPr="00993CE2" w:rsidRDefault="008A660A" w:rsidP="00993CE2">
      <w:pPr>
        <w:pStyle w:val="a3"/>
        <w:rPr>
          <w:b w:val="0"/>
          <w:bCs w:val="0"/>
        </w:rPr>
      </w:pPr>
      <w:r w:rsidRPr="00993CE2">
        <w:rPr>
          <w:b w:val="0"/>
          <w:bCs w:val="0"/>
        </w:rPr>
        <w:t xml:space="preserve"> об оказании </w:t>
      </w:r>
      <w:r w:rsidR="00934398" w:rsidRPr="00993CE2">
        <w:rPr>
          <w:b w:val="0"/>
          <w:bCs w:val="0"/>
        </w:rPr>
        <w:t>услуг перевозки</w:t>
      </w:r>
    </w:p>
    <w:p w14:paraId="521409F6" w14:textId="77777777" w:rsidR="008A660A" w:rsidRPr="00993CE2" w:rsidRDefault="008A660A" w:rsidP="008A660A">
      <w:pPr>
        <w:pStyle w:val="a3"/>
        <w:jc w:val="both"/>
        <w:rPr>
          <w:sz w:val="28"/>
          <w:szCs w:val="28"/>
        </w:rPr>
      </w:pPr>
    </w:p>
    <w:p w14:paraId="65CF1588" w14:textId="41D25E86" w:rsidR="0056577F" w:rsidRPr="001772BA" w:rsidRDefault="00960DB5">
      <w:pPr>
        <w:rPr>
          <w:ins w:id="0" w:author="Никита Ремизов" w:date="2024-05-19T21:29:00Z"/>
          <w:sz w:val="20"/>
          <w:szCs w:val="20"/>
          <w:lang w:val="en-US"/>
          <w:rPrChange w:id="1" w:author="Никита Ремизов" w:date="2024-05-19T21:35:00Z">
            <w:rPr>
              <w:ins w:id="2" w:author="Никита Ремизов" w:date="2024-05-19T21:29:00Z"/>
              <w:sz w:val="20"/>
              <w:szCs w:val="20"/>
            </w:rPr>
          </w:rPrChange>
        </w:rPr>
        <w:pPrChange w:id="3" w:author="Никита Ремизов" w:date="2024-05-19T21:41:00Z">
          <w:pPr>
            <w:jc w:val="right"/>
          </w:pPr>
        </w:pPrChange>
      </w:pPr>
      <w:ins w:id="4" w:author="Никита Ремизов" w:date="2024-05-19T21:43:00Z">
        <w:r>
          <w:rPr>
            <w:sz w:val="20"/>
            <w:lang w:val="en-US"/>
          </w:rPr>
          <w:t xml:space="preserve">  </w:t>
        </w:r>
      </w:ins>
      <w:bookmarkStart w:id="5" w:name="_GoBack"/>
      <w:bookmarkEnd w:id="5"/>
      <w:ins w:id="6" w:author="Никита Ремизов" w:date="2024-05-19T21:35:00Z">
        <w:r w:rsidR="001772BA" w:rsidRPr="001772BA">
          <w:rPr>
            <w:sz w:val="20"/>
          </w:rPr>
          <w:t>Дата</w:t>
        </w:r>
        <w:r w:rsidR="001772BA" w:rsidRPr="001772BA">
          <w:rPr>
            <w:sz w:val="20"/>
            <w:lang w:val="en-US"/>
            <w:rPrChange w:id="7" w:author="Никита Ремизов" w:date="2024-05-19T21:35:00Z">
              <w:rPr>
                <w:sz w:val="20"/>
              </w:rPr>
            </w:rPrChange>
          </w:rPr>
          <w:t xml:space="preserve">: </w:t>
        </w:r>
        <w:r w:rsidR="001772BA" w:rsidRPr="009B0C86">
          <w:rPr>
            <w:sz w:val="20"/>
            <w:highlight w:val="green"/>
            <w:lang w:val="en-US"/>
            <w:rPrChange w:id="8" w:author="Никита Ремизов" w:date="2024-05-19T21:41:00Z">
              <w:rPr>
                <w:sz w:val="20"/>
              </w:rPr>
            </w:rPrChange>
          </w:rPr>
          <w:t>==</w:t>
        </w:r>
        <w:r w:rsidR="001772BA" w:rsidRPr="003A395D">
          <w:rPr>
            <w:sz w:val="20"/>
            <w:highlight w:val="yellow"/>
            <w:lang w:val="en-US"/>
            <w:rPrChange w:id="9" w:author="Никита Ремизов" w:date="2024-05-19T21:37:00Z">
              <w:rPr>
                <w:sz w:val="20"/>
              </w:rPr>
            </w:rPrChange>
          </w:rPr>
          <w:t>CONTRACT_DATE==</w:t>
        </w:r>
      </w:ins>
      <w:ins w:id="10" w:author="Никита Ремизов" w:date="2024-05-19T21:39:00Z">
        <w:r w:rsidR="006475CC">
          <w:rPr>
            <w:sz w:val="20"/>
            <w:lang w:val="en-US"/>
          </w:rPr>
          <w:tab/>
        </w:r>
        <w:r w:rsidR="006475CC">
          <w:rPr>
            <w:sz w:val="20"/>
            <w:lang w:val="en-US"/>
          </w:rPr>
          <w:tab/>
        </w:r>
        <w:r w:rsidR="006475CC">
          <w:rPr>
            <w:sz w:val="20"/>
            <w:lang w:val="en-US"/>
          </w:rPr>
          <w:tab/>
        </w:r>
        <w:r w:rsidR="006475CC">
          <w:rPr>
            <w:sz w:val="20"/>
            <w:lang w:val="en-US"/>
          </w:rPr>
          <w:tab/>
        </w:r>
        <w:r w:rsidR="006475CC">
          <w:rPr>
            <w:sz w:val="20"/>
            <w:lang w:val="en-US"/>
          </w:rPr>
          <w:tab/>
        </w:r>
        <w:r w:rsidR="006475CC">
          <w:rPr>
            <w:sz w:val="20"/>
            <w:lang w:val="en-US"/>
          </w:rPr>
          <w:tab/>
        </w:r>
        <w:r w:rsidR="006475CC">
          <w:rPr>
            <w:sz w:val="20"/>
            <w:lang w:val="en-US"/>
          </w:rPr>
          <w:tab/>
        </w:r>
      </w:ins>
      <w:del w:id="11" w:author="Никита Ремизов" w:date="2024-05-19T21:29:00Z">
        <w:r w:rsidR="002C6E0F" w:rsidRPr="002C6E0F" w:rsidDel="004A7B16">
          <w:rPr>
            <w:sz w:val="20"/>
          </w:rPr>
          <w:delText>Дата</w:delText>
        </w:r>
        <w:r w:rsidR="002C6E0F" w:rsidRPr="001772BA" w:rsidDel="004A7B16">
          <w:rPr>
            <w:sz w:val="20"/>
            <w:lang w:val="en-US"/>
          </w:rPr>
          <w:delText xml:space="preserve">: </w:delText>
        </w:r>
        <w:r w:rsidR="004F1067" w:rsidRPr="001772BA" w:rsidDel="004A7B16">
          <w:rPr>
            <w:sz w:val="20"/>
            <w:highlight w:val="green"/>
            <w:lang w:val="en-US"/>
          </w:rPr>
          <w:delText>==</w:delText>
        </w:r>
        <w:r w:rsidR="004F1067" w:rsidRPr="00993CE2" w:rsidDel="004A7B16">
          <w:rPr>
            <w:sz w:val="20"/>
            <w:highlight w:val="yellow"/>
            <w:lang w:val="en-US"/>
          </w:rPr>
          <w:delText>CONTRACT</w:delText>
        </w:r>
        <w:r w:rsidR="004F1067" w:rsidRPr="001772BA" w:rsidDel="004A7B16">
          <w:rPr>
            <w:sz w:val="20"/>
            <w:highlight w:val="yellow"/>
            <w:lang w:val="en-US"/>
          </w:rPr>
          <w:delText>_</w:delText>
        </w:r>
        <w:r w:rsidR="004F1067" w:rsidRPr="00993CE2" w:rsidDel="004A7B16">
          <w:rPr>
            <w:sz w:val="20"/>
            <w:highlight w:val="yellow"/>
            <w:lang w:val="en-US"/>
          </w:rPr>
          <w:delText>DATE</w:delText>
        </w:r>
        <w:r w:rsidR="004F1067" w:rsidRPr="001772BA" w:rsidDel="004A7B16">
          <w:rPr>
            <w:sz w:val="20"/>
            <w:highlight w:val="yellow"/>
            <w:lang w:val="en-US"/>
          </w:rPr>
          <w:delText>==</w:delText>
        </w:r>
        <w:r w:rsidR="002C6E0F" w:rsidRPr="001772BA" w:rsidDel="004A7B16">
          <w:rPr>
            <w:sz w:val="20"/>
            <w:lang w:val="en-US"/>
          </w:rPr>
          <w:tab/>
        </w:r>
        <w:r w:rsidR="002C6E0F" w:rsidRPr="001772BA" w:rsidDel="004A7B16">
          <w:rPr>
            <w:sz w:val="20"/>
            <w:lang w:val="en-US"/>
          </w:rPr>
          <w:tab/>
        </w:r>
        <w:r w:rsidR="002C6E0F" w:rsidRPr="001772BA" w:rsidDel="004A7B16">
          <w:rPr>
            <w:sz w:val="20"/>
            <w:lang w:val="en-US"/>
          </w:rPr>
          <w:tab/>
        </w:r>
        <w:r w:rsidR="002C6E0F" w:rsidRPr="001772BA" w:rsidDel="004A7B16">
          <w:rPr>
            <w:sz w:val="20"/>
            <w:lang w:val="en-US"/>
          </w:rPr>
          <w:tab/>
        </w:r>
        <w:r w:rsidR="002C6E0F" w:rsidRPr="001772BA" w:rsidDel="004A7B16">
          <w:rPr>
            <w:sz w:val="20"/>
            <w:lang w:val="en-US"/>
          </w:rPr>
          <w:tab/>
        </w:r>
        <w:r w:rsidR="002C6E0F" w:rsidRPr="001772BA" w:rsidDel="004A7B16">
          <w:rPr>
            <w:sz w:val="20"/>
            <w:lang w:val="en-US"/>
          </w:rPr>
          <w:tab/>
        </w:r>
        <w:r w:rsidR="002C6E0F" w:rsidRPr="001772BA" w:rsidDel="004A7B16">
          <w:rPr>
            <w:sz w:val="20"/>
            <w:lang w:val="en-US"/>
          </w:rPr>
          <w:tab/>
        </w:r>
      </w:del>
      <w:del w:id="12" w:author="Никита Ремизов" w:date="2024-05-19T21:23:00Z">
        <w:r w:rsidR="002C6E0F" w:rsidRPr="001772BA" w:rsidDel="008C72CB">
          <w:rPr>
            <w:sz w:val="20"/>
            <w:lang w:val="en-US"/>
          </w:rPr>
          <w:delText xml:space="preserve"> </w:delText>
        </w:r>
      </w:del>
      <w:r w:rsidR="004F1067" w:rsidRPr="001772BA">
        <w:rPr>
          <w:b/>
          <w:sz w:val="20"/>
          <w:highlight w:val="green"/>
          <w:lang w:val="en-US"/>
        </w:rPr>
        <w:t>=</w:t>
      </w:r>
      <w:r w:rsidR="004F1067" w:rsidRPr="001772BA">
        <w:rPr>
          <w:sz w:val="20"/>
          <w:szCs w:val="20"/>
          <w:highlight w:val="green"/>
          <w:lang w:val="en-US"/>
        </w:rPr>
        <w:t>=</w:t>
      </w:r>
      <w:r w:rsidR="004F1067" w:rsidRPr="00993CE2">
        <w:rPr>
          <w:sz w:val="20"/>
          <w:szCs w:val="20"/>
          <w:highlight w:val="yellow"/>
          <w:lang w:val="en-US"/>
        </w:rPr>
        <w:t>CONTRACT</w:t>
      </w:r>
      <w:r w:rsidR="004F1067" w:rsidRPr="001772BA">
        <w:rPr>
          <w:sz w:val="20"/>
          <w:szCs w:val="20"/>
          <w:highlight w:val="yellow"/>
          <w:lang w:val="en-US"/>
        </w:rPr>
        <w:t>_</w:t>
      </w:r>
      <w:r w:rsidR="004F1067" w:rsidRPr="00993CE2">
        <w:rPr>
          <w:sz w:val="20"/>
          <w:szCs w:val="20"/>
          <w:highlight w:val="yellow"/>
          <w:lang w:val="en-US"/>
        </w:rPr>
        <w:t>CITY</w:t>
      </w:r>
      <w:r w:rsidR="004F1067" w:rsidRPr="001772BA">
        <w:rPr>
          <w:sz w:val="20"/>
          <w:szCs w:val="20"/>
          <w:highlight w:val="yellow"/>
          <w:lang w:val="en-US"/>
        </w:rPr>
        <w:t>==</w:t>
      </w:r>
    </w:p>
    <w:p w14:paraId="638C13E7" w14:textId="0B4DA469" w:rsidR="004A7B16" w:rsidRPr="001772BA" w:rsidDel="001772BA" w:rsidRDefault="004A7B16">
      <w:pPr>
        <w:jc w:val="right"/>
        <w:rPr>
          <w:del w:id="13" w:author="Никита Ремизов" w:date="2024-05-19T21:34:00Z"/>
          <w:sz w:val="16"/>
          <w:szCs w:val="16"/>
          <w:lang w:val="en-US"/>
        </w:rPr>
        <w:pPrChange w:id="14" w:author="Никита Ремизов" w:date="2024-05-19T21:26:00Z">
          <w:pPr>
            <w:jc w:val="both"/>
          </w:pPr>
        </w:pPrChange>
      </w:pPr>
    </w:p>
    <w:p w14:paraId="5479E336" w14:textId="77777777" w:rsidR="0056577F" w:rsidRPr="001772BA" w:rsidRDefault="0056577F">
      <w:pPr>
        <w:jc w:val="both"/>
        <w:rPr>
          <w:sz w:val="20"/>
          <w:lang w:val="en-US"/>
        </w:rPr>
      </w:pPr>
    </w:p>
    <w:p w14:paraId="630E8288" w14:textId="77777777" w:rsidR="0056577F" w:rsidRPr="001772BA" w:rsidRDefault="0056577F">
      <w:pPr>
        <w:jc w:val="both"/>
        <w:rPr>
          <w:sz w:val="20"/>
          <w:lang w:val="en-US"/>
        </w:rPr>
      </w:pPr>
    </w:p>
    <w:p w14:paraId="3EB2752C" w14:textId="56B1552A" w:rsidR="0003409E" w:rsidRPr="001D2CBF" w:rsidRDefault="004F1067" w:rsidP="00297CAC">
      <w:pPr>
        <w:tabs>
          <w:tab w:val="left" w:pos="0"/>
        </w:tabs>
        <w:jc w:val="both"/>
        <w:rPr>
          <w:sz w:val="20"/>
          <w:lang w:val="en-US"/>
          <w:rPrChange w:id="15" w:author="Никита Ремизов" w:date="2024-05-19T21:40:00Z">
            <w:rPr>
              <w:sz w:val="20"/>
            </w:rPr>
          </w:rPrChange>
        </w:rPr>
      </w:pPr>
      <w:r w:rsidRPr="001772BA">
        <w:rPr>
          <w:sz w:val="20"/>
          <w:lang w:val="en-US"/>
        </w:rPr>
        <w:tab/>
      </w:r>
      <w:r w:rsidRPr="00993CE2">
        <w:rPr>
          <w:sz w:val="20"/>
        </w:rPr>
        <w:t>ООО</w:t>
      </w:r>
      <w:r w:rsidRPr="001D2CBF">
        <w:rPr>
          <w:sz w:val="20"/>
          <w:lang w:val="en-US"/>
          <w:rPrChange w:id="16" w:author="Никита Ремизов" w:date="2024-05-19T21:40:00Z">
            <w:rPr>
              <w:sz w:val="20"/>
            </w:rPr>
          </w:rPrChange>
        </w:rPr>
        <w:t xml:space="preserve"> «</w:t>
      </w:r>
      <w:r w:rsidRPr="00993CE2">
        <w:rPr>
          <w:sz w:val="20"/>
        </w:rPr>
        <w:t>ПЕРЕВОЗКИ</w:t>
      </w:r>
      <w:r w:rsidRPr="001D2CBF">
        <w:rPr>
          <w:sz w:val="20"/>
          <w:lang w:val="en-US"/>
          <w:rPrChange w:id="17" w:author="Никита Ремизов" w:date="2024-05-19T21:40:00Z">
            <w:rPr>
              <w:sz w:val="20"/>
            </w:rPr>
          </w:rPrChange>
        </w:rPr>
        <w:t xml:space="preserve">» </w:t>
      </w:r>
      <w:r w:rsidRPr="00993CE2">
        <w:rPr>
          <w:sz w:val="20"/>
        </w:rPr>
        <w:t>в</w:t>
      </w:r>
      <w:r w:rsidRPr="001D2CBF">
        <w:rPr>
          <w:sz w:val="20"/>
          <w:lang w:val="en-US"/>
          <w:rPrChange w:id="18" w:author="Никита Ремизов" w:date="2024-05-19T21:40:00Z">
            <w:rPr>
              <w:sz w:val="20"/>
            </w:rPr>
          </w:rPrChange>
        </w:rPr>
        <w:t xml:space="preserve"> </w:t>
      </w:r>
      <w:r w:rsidRPr="00993CE2">
        <w:rPr>
          <w:sz w:val="20"/>
        </w:rPr>
        <w:t>лице</w:t>
      </w:r>
      <w:r w:rsidRPr="001D2CBF">
        <w:rPr>
          <w:sz w:val="20"/>
          <w:lang w:val="en-US"/>
          <w:rPrChange w:id="19" w:author="Никита Ремизов" w:date="2024-05-19T21:40:00Z">
            <w:rPr>
              <w:sz w:val="20"/>
            </w:rPr>
          </w:rPrChange>
        </w:rPr>
        <w:t xml:space="preserve"> </w:t>
      </w:r>
      <w:r w:rsidRPr="001D2CBF">
        <w:rPr>
          <w:sz w:val="20"/>
          <w:highlight w:val="green"/>
          <w:lang w:val="en-US"/>
          <w:rPrChange w:id="20" w:author="Никита Ремизов" w:date="2024-05-19T21:40:00Z">
            <w:rPr>
              <w:sz w:val="20"/>
              <w:highlight w:val="green"/>
            </w:rPr>
          </w:rPrChange>
        </w:rPr>
        <w:t>==</w:t>
      </w:r>
      <w:r w:rsidRPr="00945727">
        <w:rPr>
          <w:sz w:val="20"/>
          <w:highlight w:val="yellow"/>
          <w:lang w:val="en-US"/>
          <w:rPrChange w:id="21" w:author="Никита Ремизов" w:date="2024-05-19T21:20:00Z">
            <w:rPr>
              <w:sz w:val="20"/>
              <w:highlight w:val="yellow"/>
            </w:rPr>
          </w:rPrChange>
        </w:rPr>
        <w:t>EMPLOYEE</w:t>
      </w:r>
      <w:r w:rsidRPr="001D2CBF">
        <w:rPr>
          <w:sz w:val="20"/>
          <w:highlight w:val="yellow"/>
          <w:lang w:val="en-US"/>
          <w:rPrChange w:id="22" w:author="Никита Ремизов" w:date="2024-05-19T21:40:00Z">
            <w:rPr>
              <w:sz w:val="20"/>
              <w:highlight w:val="yellow"/>
            </w:rPr>
          </w:rPrChange>
        </w:rPr>
        <w:t>_</w:t>
      </w:r>
      <w:r w:rsidRPr="00945727">
        <w:rPr>
          <w:sz w:val="20"/>
          <w:highlight w:val="yellow"/>
          <w:lang w:val="en-US"/>
          <w:rPrChange w:id="23" w:author="Никита Ремизов" w:date="2024-05-19T21:20:00Z">
            <w:rPr>
              <w:sz w:val="20"/>
              <w:highlight w:val="yellow"/>
            </w:rPr>
          </w:rPrChange>
        </w:rPr>
        <w:t>FULLNAME</w:t>
      </w:r>
      <w:r w:rsidRPr="001D2CBF">
        <w:rPr>
          <w:sz w:val="20"/>
          <w:highlight w:val="yellow"/>
          <w:lang w:val="en-US"/>
          <w:rPrChange w:id="24" w:author="Никита Ремизов" w:date="2024-05-19T21:40:00Z">
            <w:rPr>
              <w:sz w:val="20"/>
              <w:highlight w:val="yellow"/>
            </w:rPr>
          </w:rPrChange>
        </w:rPr>
        <w:t>==</w:t>
      </w:r>
      <w:r w:rsidR="005143F6" w:rsidRPr="001D2CBF">
        <w:rPr>
          <w:sz w:val="20"/>
          <w:lang w:val="en-US"/>
          <w:rPrChange w:id="25" w:author="Никита Ремизов" w:date="2024-05-19T21:40:00Z">
            <w:rPr>
              <w:sz w:val="20"/>
            </w:rPr>
          </w:rPrChange>
        </w:rPr>
        <w:t xml:space="preserve"> </w:t>
      </w:r>
      <w:r w:rsidR="005143F6" w:rsidRPr="001D2CBF">
        <w:rPr>
          <w:sz w:val="20"/>
          <w:highlight w:val="yellow"/>
          <w:lang w:val="en-US"/>
          <w:rPrChange w:id="26" w:author="Никита Ремизов" w:date="2024-05-19T21:40:00Z">
            <w:rPr>
              <w:sz w:val="20"/>
              <w:highlight w:val="yellow"/>
            </w:rPr>
          </w:rPrChange>
        </w:rPr>
        <w:t>(</w:t>
      </w:r>
      <w:r w:rsidR="005143F6" w:rsidRPr="001D2CBF">
        <w:rPr>
          <w:sz w:val="20"/>
          <w:highlight w:val="green"/>
          <w:lang w:val="en-US"/>
          <w:rPrChange w:id="27" w:author="Никита Ремизов" w:date="2024-05-19T21:40:00Z">
            <w:rPr>
              <w:sz w:val="20"/>
              <w:highlight w:val="green"/>
            </w:rPr>
          </w:rPrChange>
        </w:rPr>
        <w:t>==</w:t>
      </w:r>
      <w:r w:rsidR="005143F6" w:rsidRPr="00945727">
        <w:rPr>
          <w:sz w:val="20"/>
          <w:highlight w:val="yellow"/>
          <w:lang w:val="en-US"/>
          <w:rPrChange w:id="28" w:author="Никита Ремизов" w:date="2024-05-19T21:20:00Z">
            <w:rPr>
              <w:sz w:val="20"/>
              <w:highlight w:val="yellow"/>
            </w:rPr>
          </w:rPrChange>
        </w:rPr>
        <w:t>EMPLOYEE</w:t>
      </w:r>
      <w:r w:rsidR="005143F6" w:rsidRPr="001D2CBF">
        <w:rPr>
          <w:sz w:val="20"/>
          <w:highlight w:val="yellow"/>
          <w:lang w:val="en-US"/>
          <w:rPrChange w:id="29" w:author="Никита Ремизов" w:date="2024-05-19T21:40:00Z">
            <w:rPr>
              <w:sz w:val="20"/>
              <w:highlight w:val="yellow"/>
            </w:rPr>
          </w:rPrChange>
        </w:rPr>
        <w:t>_</w:t>
      </w:r>
      <w:r w:rsidR="005143F6" w:rsidRPr="00945727">
        <w:rPr>
          <w:sz w:val="20"/>
          <w:highlight w:val="yellow"/>
          <w:lang w:val="en-US"/>
          <w:rPrChange w:id="30" w:author="Никита Ремизов" w:date="2024-05-19T21:20:00Z">
            <w:rPr>
              <w:sz w:val="20"/>
              <w:highlight w:val="yellow"/>
            </w:rPr>
          </w:rPrChange>
        </w:rPr>
        <w:t>POSITION</w:t>
      </w:r>
      <w:r w:rsidR="005143F6" w:rsidRPr="001D2CBF">
        <w:rPr>
          <w:sz w:val="20"/>
          <w:highlight w:val="yellow"/>
          <w:lang w:val="en-US"/>
          <w:rPrChange w:id="31" w:author="Никита Ремизов" w:date="2024-05-19T21:40:00Z">
            <w:rPr>
              <w:sz w:val="20"/>
              <w:highlight w:val="yellow"/>
            </w:rPr>
          </w:rPrChange>
        </w:rPr>
        <w:t>==)</w:t>
      </w:r>
      <w:r w:rsidR="0056577F" w:rsidRPr="001D2CBF">
        <w:rPr>
          <w:sz w:val="20"/>
          <w:lang w:val="en-US"/>
          <w:rPrChange w:id="32" w:author="Никита Ремизов" w:date="2024-05-19T21:40:00Z">
            <w:rPr>
              <w:sz w:val="20"/>
            </w:rPr>
          </w:rPrChange>
        </w:rPr>
        <w:t>,</w:t>
      </w:r>
      <w:r w:rsidR="001E0105" w:rsidRPr="001D2CBF">
        <w:rPr>
          <w:sz w:val="20"/>
          <w:lang w:val="en-US"/>
          <w:rPrChange w:id="33" w:author="Никита Ремизов" w:date="2024-05-19T21:40:00Z">
            <w:rPr>
              <w:sz w:val="20"/>
            </w:rPr>
          </w:rPrChange>
        </w:rPr>
        <w:t xml:space="preserve"> </w:t>
      </w:r>
      <w:r w:rsidR="001E0105" w:rsidRPr="00993CE2">
        <w:rPr>
          <w:sz w:val="20"/>
        </w:rPr>
        <w:t>действующий</w:t>
      </w:r>
      <w:r w:rsidR="001E0105" w:rsidRPr="001D2CBF">
        <w:rPr>
          <w:sz w:val="20"/>
          <w:lang w:val="en-US"/>
          <w:rPrChange w:id="34" w:author="Никита Ремизов" w:date="2024-05-19T21:40:00Z">
            <w:rPr>
              <w:sz w:val="20"/>
            </w:rPr>
          </w:rPrChange>
        </w:rPr>
        <w:t xml:space="preserve"> </w:t>
      </w:r>
      <w:r w:rsidR="001E0105" w:rsidRPr="00993CE2">
        <w:rPr>
          <w:sz w:val="20"/>
        </w:rPr>
        <w:t>на</w:t>
      </w:r>
      <w:r w:rsidR="001E0105" w:rsidRPr="001D2CBF">
        <w:rPr>
          <w:sz w:val="20"/>
          <w:lang w:val="en-US"/>
          <w:rPrChange w:id="35" w:author="Никита Ремизов" w:date="2024-05-19T21:40:00Z">
            <w:rPr>
              <w:sz w:val="20"/>
            </w:rPr>
          </w:rPrChange>
        </w:rPr>
        <w:t xml:space="preserve"> </w:t>
      </w:r>
      <w:r w:rsidR="001E0105" w:rsidRPr="00993CE2">
        <w:rPr>
          <w:sz w:val="20"/>
        </w:rPr>
        <w:t>основании</w:t>
      </w:r>
      <w:r w:rsidR="001E0105" w:rsidRPr="001D2CBF">
        <w:rPr>
          <w:sz w:val="20"/>
          <w:lang w:val="en-US"/>
          <w:rPrChange w:id="36" w:author="Никита Ремизов" w:date="2024-05-19T21:40:00Z">
            <w:rPr>
              <w:sz w:val="20"/>
            </w:rPr>
          </w:rPrChange>
        </w:rPr>
        <w:t xml:space="preserve"> </w:t>
      </w:r>
      <w:r w:rsidR="004D5BF7" w:rsidRPr="001D2CBF">
        <w:rPr>
          <w:sz w:val="20"/>
          <w:highlight w:val="yellow"/>
          <w:lang w:val="en-US"/>
          <w:rPrChange w:id="37" w:author="Никита Ремизов" w:date="2024-05-19T21:40:00Z">
            <w:rPr>
              <w:sz w:val="20"/>
              <w:highlight w:val="yellow"/>
            </w:rPr>
          </w:rPrChange>
        </w:rPr>
        <w:t>==</w:t>
      </w:r>
      <w:r w:rsidR="004D5BF7" w:rsidRPr="00945727">
        <w:rPr>
          <w:sz w:val="20"/>
          <w:highlight w:val="yellow"/>
          <w:lang w:val="en-US"/>
          <w:rPrChange w:id="38" w:author="Никита Ремизов" w:date="2024-05-19T21:20:00Z">
            <w:rPr>
              <w:sz w:val="20"/>
              <w:highlight w:val="yellow"/>
            </w:rPr>
          </w:rPrChange>
        </w:rPr>
        <w:t>EMPLOYEE</w:t>
      </w:r>
      <w:r w:rsidR="004D5BF7" w:rsidRPr="001D2CBF">
        <w:rPr>
          <w:sz w:val="20"/>
          <w:highlight w:val="yellow"/>
          <w:lang w:val="en-US"/>
          <w:rPrChange w:id="39" w:author="Никита Ремизов" w:date="2024-05-19T21:40:00Z">
            <w:rPr>
              <w:sz w:val="20"/>
              <w:highlight w:val="yellow"/>
            </w:rPr>
          </w:rPrChange>
        </w:rPr>
        <w:t>_</w:t>
      </w:r>
      <w:r w:rsidR="004D5BF7" w:rsidRPr="00945727">
        <w:rPr>
          <w:sz w:val="20"/>
          <w:highlight w:val="yellow"/>
          <w:lang w:val="en-US"/>
          <w:rPrChange w:id="40" w:author="Никита Ремизов" w:date="2024-05-19T21:20:00Z">
            <w:rPr>
              <w:sz w:val="20"/>
              <w:highlight w:val="yellow"/>
            </w:rPr>
          </w:rPrChange>
        </w:rPr>
        <w:t>ATTORNEY</w:t>
      </w:r>
      <w:r w:rsidR="004D5BF7" w:rsidRPr="001D2CBF">
        <w:rPr>
          <w:sz w:val="20"/>
          <w:highlight w:val="yellow"/>
          <w:lang w:val="en-US"/>
          <w:rPrChange w:id="41" w:author="Никита Ремизов" w:date="2024-05-19T21:40:00Z">
            <w:rPr>
              <w:sz w:val="20"/>
              <w:highlight w:val="yellow"/>
            </w:rPr>
          </w:rPrChange>
        </w:rPr>
        <w:t>_</w:t>
      </w:r>
      <w:r w:rsidR="004D5BF7" w:rsidRPr="00945727">
        <w:rPr>
          <w:sz w:val="20"/>
          <w:highlight w:val="yellow"/>
          <w:lang w:val="en-US"/>
          <w:rPrChange w:id="42" w:author="Никита Ремизов" w:date="2024-05-19T21:20:00Z">
            <w:rPr>
              <w:sz w:val="20"/>
              <w:highlight w:val="yellow"/>
            </w:rPr>
          </w:rPrChange>
        </w:rPr>
        <w:t>POWER</w:t>
      </w:r>
      <w:r w:rsidR="004D5BF7" w:rsidRPr="001D2CBF">
        <w:rPr>
          <w:sz w:val="20"/>
          <w:highlight w:val="yellow"/>
          <w:lang w:val="en-US"/>
          <w:rPrChange w:id="43" w:author="Никита Ремизов" w:date="2024-05-19T21:40:00Z">
            <w:rPr>
              <w:sz w:val="20"/>
              <w:highlight w:val="yellow"/>
            </w:rPr>
          </w:rPrChange>
        </w:rPr>
        <w:t>==</w:t>
      </w:r>
      <w:r w:rsidR="004D5BF7" w:rsidRPr="001D2CBF">
        <w:rPr>
          <w:sz w:val="20"/>
          <w:lang w:val="en-US"/>
          <w:rPrChange w:id="44" w:author="Никита Ремизов" w:date="2024-05-19T21:40:00Z">
            <w:rPr>
              <w:sz w:val="20"/>
            </w:rPr>
          </w:rPrChange>
        </w:rPr>
        <w:t xml:space="preserve"> </w:t>
      </w:r>
      <w:r w:rsidR="0056577F" w:rsidRPr="00993CE2">
        <w:rPr>
          <w:sz w:val="20"/>
        </w:rPr>
        <w:t>именуем</w:t>
      </w:r>
      <w:r w:rsidR="0026654C" w:rsidRPr="00993CE2">
        <w:rPr>
          <w:sz w:val="20"/>
        </w:rPr>
        <w:t>ый</w:t>
      </w:r>
      <w:r w:rsidR="0056577F" w:rsidRPr="001D2CBF">
        <w:rPr>
          <w:sz w:val="20"/>
          <w:lang w:val="en-US"/>
          <w:rPrChange w:id="45" w:author="Никита Ремизов" w:date="2024-05-19T21:40:00Z">
            <w:rPr>
              <w:sz w:val="20"/>
            </w:rPr>
          </w:rPrChange>
        </w:rPr>
        <w:t xml:space="preserve"> </w:t>
      </w:r>
      <w:r w:rsidR="0056577F" w:rsidRPr="00993CE2">
        <w:rPr>
          <w:sz w:val="20"/>
        </w:rPr>
        <w:t>в</w:t>
      </w:r>
      <w:r w:rsidR="0056577F" w:rsidRPr="001D2CBF">
        <w:rPr>
          <w:sz w:val="20"/>
          <w:lang w:val="en-US"/>
          <w:rPrChange w:id="46" w:author="Никита Ремизов" w:date="2024-05-19T21:40:00Z">
            <w:rPr>
              <w:sz w:val="20"/>
            </w:rPr>
          </w:rPrChange>
        </w:rPr>
        <w:t xml:space="preserve"> </w:t>
      </w:r>
      <w:r w:rsidR="0056577F" w:rsidRPr="00993CE2">
        <w:rPr>
          <w:sz w:val="20"/>
        </w:rPr>
        <w:t>дальнейшем</w:t>
      </w:r>
      <w:r w:rsidR="0056577F" w:rsidRPr="001D2CBF">
        <w:rPr>
          <w:sz w:val="20"/>
          <w:lang w:val="en-US"/>
          <w:rPrChange w:id="47" w:author="Никита Ремизов" w:date="2024-05-19T21:40:00Z">
            <w:rPr>
              <w:sz w:val="20"/>
            </w:rPr>
          </w:rPrChange>
        </w:rPr>
        <w:t xml:space="preserve"> </w:t>
      </w:r>
      <w:r w:rsidR="0056577F" w:rsidRPr="001D2CBF">
        <w:rPr>
          <w:b/>
          <w:sz w:val="20"/>
          <w:lang w:val="en-US"/>
          <w:rPrChange w:id="48" w:author="Никита Ремизов" w:date="2024-05-19T21:40:00Z">
            <w:rPr>
              <w:b/>
              <w:sz w:val="20"/>
            </w:rPr>
          </w:rPrChange>
        </w:rPr>
        <w:t>«</w:t>
      </w:r>
      <w:r w:rsidR="000317B0" w:rsidRPr="00993CE2">
        <w:rPr>
          <w:b/>
          <w:sz w:val="20"/>
        </w:rPr>
        <w:t>Исполнитель</w:t>
      </w:r>
      <w:r w:rsidR="0056577F" w:rsidRPr="001D2CBF">
        <w:rPr>
          <w:b/>
          <w:sz w:val="20"/>
          <w:lang w:val="en-US"/>
          <w:rPrChange w:id="49" w:author="Никита Ремизов" w:date="2024-05-19T21:40:00Z">
            <w:rPr>
              <w:b/>
              <w:sz w:val="20"/>
            </w:rPr>
          </w:rPrChange>
        </w:rPr>
        <w:t>»,</w:t>
      </w:r>
      <w:r w:rsidR="0056577F" w:rsidRPr="001D2CBF">
        <w:rPr>
          <w:sz w:val="20"/>
          <w:lang w:val="en-US"/>
          <w:rPrChange w:id="50" w:author="Никита Ремизов" w:date="2024-05-19T21:40:00Z">
            <w:rPr>
              <w:sz w:val="20"/>
            </w:rPr>
          </w:rPrChange>
        </w:rPr>
        <w:t xml:space="preserve"> </w:t>
      </w:r>
      <w:r w:rsidR="0056577F" w:rsidRPr="00993CE2">
        <w:rPr>
          <w:sz w:val="20"/>
        </w:rPr>
        <w:t>с</w:t>
      </w:r>
      <w:r w:rsidR="0056577F" w:rsidRPr="001D2CBF">
        <w:rPr>
          <w:sz w:val="20"/>
          <w:lang w:val="en-US"/>
          <w:rPrChange w:id="51" w:author="Никита Ремизов" w:date="2024-05-19T21:40:00Z">
            <w:rPr>
              <w:sz w:val="20"/>
            </w:rPr>
          </w:rPrChange>
        </w:rPr>
        <w:t xml:space="preserve"> </w:t>
      </w:r>
      <w:r w:rsidR="0056577F" w:rsidRPr="00993CE2">
        <w:rPr>
          <w:sz w:val="20"/>
        </w:rPr>
        <w:t>одной</w:t>
      </w:r>
      <w:r w:rsidR="0056577F" w:rsidRPr="001D2CBF">
        <w:rPr>
          <w:sz w:val="20"/>
          <w:lang w:val="en-US"/>
          <w:rPrChange w:id="52" w:author="Никита Ремизов" w:date="2024-05-19T21:40:00Z">
            <w:rPr>
              <w:sz w:val="20"/>
            </w:rPr>
          </w:rPrChange>
        </w:rPr>
        <w:t xml:space="preserve"> </w:t>
      </w:r>
      <w:r w:rsidR="0056577F" w:rsidRPr="00993CE2">
        <w:rPr>
          <w:sz w:val="20"/>
        </w:rPr>
        <w:t>стороны</w:t>
      </w:r>
      <w:r w:rsidR="0056577F" w:rsidRPr="001D2CBF">
        <w:rPr>
          <w:sz w:val="20"/>
          <w:lang w:val="en-US"/>
          <w:rPrChange w:id="53" w:author="Никита Ремизов" w:date="2024-05-19T21:40:00Z">
            <w:rPr>
              <w:sz w:val="20"/>
            </w:rPr>
          </w:rPrChange>
        </w:rPr>
        <w:t xml:space="preserve"> </w:t>
      </w:r>
      <w:r w:rsidR="0056577F" w:rsidRPr="00993CE2">
        <w:rPr>
          <w:sz w:val="20"/>
        </w:rPr>
        <w:t>и</w:t>
      </w:r>
      <w:r w:rsidR="004D5BF7" w:rsidRPr="001D2CBF">
        <w:rPr>
          <w:sz w:val="20"/>
          <w:lang w:val="en-US"/>
          <w:rPrChange w:id="54" w:author="Никита Ремизов" w:date="2024-05-19T21:40:00Z">
            <w:rPr>
              <w:sz w:val="20"/>
            </w:rPr>
          </w:rPrChange>
        </w:rPr>
        <w:t xml:space="preserve"> </w:t>
      </w:r>
      <w:r w:rsidR="004D5BF7" w:rsidRPr="001D2CBF">
        <w:rPr>
          <w:sz w:val="20"/>
          <w:highlight w:val="green"/>
          <w:lang w:val="en-US"/>
          <w:rPrChange w:id="55" w:author="Никита Ремизов" w:date="2024-05-19T21:40:00Z">
            <w:rPr>
              <w:sz w:val="20"/>
              <w:highlight w:val="green"/>
            </w:rPr>
          </w:rPrChange>
        </w:rPr>
        <w:t>==</w:t>
      </w:r>
      <w:r w:rsidR="004D5BF7" w:rsidRPr="00945727">
        <w:rPr>
          <w:sz w:val="20"/>
          <w:highlight w:val="yellow"/>
          <w:lang w:val="en-US"/>
          <w:rPrChange w:id="56" w:author="Никита Ремизов" w:date="2024-05-19T21:20:00Z">
            <w:rPr>
              <w:sz w:val="20"/>
              <w:highlight w:val="yellow"/>
            </w:rPr>
          </w:rPrChange>
        </w:rPr>
        <w:t>CLIENT</w:t>
      </w:r>
      <w:r w:rsidR="004D5BF7" w:rsidRPr="001D2CBF">
        <w:rPr>
          <w:sz w:val="20"/>
          <w:highlight w:val="yellow"/>
          <w:lang w:val="en-US"/>
          <w:rPrChange w:id="57" w:author="Никита Ремизов" w:date="2024-05-19T21:40:00Z">
            <w:rPr>
              <w:sz w:val="20"/>
              <w:highlight w:val="yellow"/>
            </w:rPr>
          </w:rPrChange>
        </w:rPr>
        <w:t>_</w:t>
      </w:r>
      <w:r w:rsidR="004D5BF7" w:rsidRPr="00945727">
        <w:rPr>
          <w:sz w:val="20"/>
          <w:highlight w:val="yellow"/>
          <w:lang w:val="en-US"/>
          <w:rPrChange w:id="58" w:author="Никита Ремизов" w:date="2024-05-19T21:20:00Z">
            <w:rPr>
              <w:sz w:val="20"/>
              <w:highlight w:val="yellow"/>
            </w:rPr>
          </w:rPrChange>
        </w:rPr>
        <w:t>FULLNAME</w:t>
      </w:r>
      <w:r w:rsidR="004D5BF7" w:rsidRPr="001D2CBF">
        <w:rPr>
          <w:sz w:val="20"/>
          <w:highlight w:val="yellow"/>
          <w:lang w:val="en-US"/>
          <w:rPrChange w:id="59" w:author="Никита Ремизов" w:date="2024-05-19T21:40:00Z">
            <w:rPr>
              <w:sz w:val="20"/>
              <w:highlight w:val="yellow"/>
            </w:rPr>
          </w:rPrChange>
        </w:rPr>
        <w:t>==</w:t>
      </w:r>
      <w:r w:rsidR="0056577F" w:rsidRPr="001D2CBF">
        <w:rPr>
          <w:sz w:val="20"/>
          <w:lang w:val="en-US"/>
          <w:rPrChange w:id="60" w:author="Никита Ремизов" w:date="2024-05-19T21:40:00Z">
            <w:rPr>
              <w:sz w:val="20"/>
            </w:rPr>
          </w:rPrChange>
        </w:rPr>
        <w:t>,</w:t>
      </w:r>
      <w:r w:rsidR="00B91EBC" w:rsidRPr="001D2CBF">
        <w:rPr>
          <w:sz w:val="20"/>
          <w:lang w:val="en-US"/>
          <w:rPrChange w:id="61" w:author="Никита Ремизов" w:date="2024-05-19T21:40:00Z">
            <w:rPr>
              <w:sz w:val="20"/>
            </w:rPr>
          </w:rPrChange>
        </w:rPr>
        <w:t xml:space="preserve"> </w:t>
      </w:r>
      <w:r w:rsidR="004D5BF7" w:rsidRPr="001D2CBF">
        <w:rPr>
          <w:sz w:val="20"/>
          <w:lang w:val="en-US"/>
          <w:rPrChange w:id="62" w:author="Никита Ремизов" w:date="2024-05-19T21:40:00Z">
            <w:rPr>
              <w:sz w:val="20"/>
            </w:rPr>
          </w:rPrChange>
        </w:rPr>
        <w:t xml:space="preserve"> </w:t>
      </w:r>
      <w:r w:rsidR="004D5BF7" w:rsidRPr="001D2CBF">
        <w:rPr>
          <w:sz w:val="20"/>
          <w:highlight w:val="green"/>
          <w:lang w:val="en-US"/>
          <w:rPrChange w:id="63" w:author="Никита Ремизов" w:date="2024-05-19T21:40:00Z">
            <w:rPr>
              <w:sz w:val="20"/>
              <w:highlight w:val="green"/>
            </w:rPr>
          </w:rPrChange>
        </w:rPr>
        <w:t>==</w:t>
      </w:r>
      <w:r w:rsidR="004D5BF7" w:rsidRPr="00945727">
        <w:rPr>
          <w:sz w:val="20"/>
          <w:highlight w:val="yellow"/>
          <w:lang w:val="en-US"/>
          <w:rPrChange w:id="64" w:author="Никита Ремизов" w:date="2024-05-19T21:20:00Z">
            <w:rPr>
              <w:sz w:val="20"/>
              <w:highlight w:val="yellow"/>
            </w:rPr>
          </w:rPrChange>
        </w:rPr>
        <w:t>CLIENT</w:t>
      </w:r>
      <w:r w:rsidR="004D5BF7" w:rsidRPr="001D2CBF">
        <w:rPr>
          <w:sz w:val="20"/>
          <w:highlight w:val="yellow"/>
          <w:lang w:val="en-US"/>
          <w:rPrChange w:id="65" w:author="Никита Ремизов" w:date="2024-05-19T21:40:00Z">
            <w:rPr>
              <w:sz w:val="20"/>
              <w:highlight w:val="yellow"/>
            </w:rPr>
          </w:rPrChange>
        </w:rPr>
        <w:t>_</w:t>
      </w:r>
      <w:r w:rsidR="004D5BF7" w:rsidRPr="00945727">
        <w:rPr>
          <w:sz w:val="20"/>
          <w:highlight w:val="yellow"/>
          <w:lang w:val="en-US"/>
          <w:rPrChange w:id="66" w:author="Никита Ремизов" w:date="2024-05-19T21:20:00Z">
            <w:rPr>
              <w:sz w:val="20"/>
              <w:highlight w:val="yellow"/>
            </w:rPr>
          </w:rPrChange>
        </w:rPr>
        <w:t>BIRTHDATE</w:t>
      </w:r>
      <w:r w:rsidR="004D5BF7" w:rsidRPr="001D2CBF">
        <w:rPr>
          <w:sz w:val="20"/>
          <w:highlight w:val="yellow"/>
          <w:lang w:val="en-US"/>
          <w:rPrChange w:id="67" w:author="Никита Ремизов" w:date="2024-05-19T21:40:00Z">
            <w:rPr>
              <w:sz w:val="20"/>
              <w:highlight w:val="yellow"/>
            </w:rPr>
          </w:rPrChange>
        </w:rPr>
        <w:t>==</w:t>
      </w:r>
      <w:r w:rsidR="004D5BF7" w:rsidRPr="001D2CBF">
        <w:rPr>
          <w:sz w:val="20"/>
          <w:lang w:val="en-US"/>
          <w:rPrChange w:id="68" w:author="Никита Ремизов" w:date="2024-05-19T21:40:00Z">
            <w:rPr>
              <w:sz w:val="20"/>
            </w:rPr>
          </w:rPrChange>
        </w:rPr>
        <w:t xml:space="preserve"> </w:t>
      </w:r>
      <w:r w:rsidR="004D5BF7" w:rsidRPr="00993CE2">
        <w:rPr>
          <w:sz w:val="20"/>
        </w:rPr>
        <w:t>года</w:t>
      </w:r>
      <w:r w:rsidR="004D5BF7" w:rsidRPr="001D2CBF">
        <w:rPr>
          <w:sz w:val="20"/>
          <w:lang w:val="en-US"/>
          <w:rPrChange w:id="69" w:author="Никита Ремизов" w:date="2024-05-19T21:40:00Z">
            <w:rPr>
              <w:sz w:val="20"/>
            </w:rPr>
          </w:rPrChange>
        </w:rPr>
        <w:t xml:space="preserve"> </w:t>
      </w:r>
      <w:r w:rsidR="004D5BF7" w:rsidRPr="00993CE2">
        <w:rPr>
          <w:sz w:val="20"/>
        </w:rPr>
        <w:t>рождения</w:t>
      </w:r>
      <w:r w:rsidR="004D5BF7" w:rsidRPr="001D2CBF">
        <w:rPr>
          <w:sz w:val="20"/>
          <w:lang w:val="en-US"/>
          <w:rPrChange w:id="70" w:author="Никита Ремизов" w:date="2024-05-19T21:40:00Z">
            <w:rPr>
              <w:sz w:val="20"/>
            </w:rPr>
          </w:rPrChange>
        </w:rPr>
        <w:t xml:space="preserve">, </w:t>
      </w:r>
      <w:r w:rsidR="004D5BF7" w:rsidRPr="00993CE2">
        <w:rPr>
          <w:sz w:val="20"/>
        </w:rPr>
        <w:t>серия</w:t>
      </w:r>
      <w:r w:rsidR="004D5BF7" w:rsidRPr="001D2CBF">
        <w:rPr>
          <w:sz w:val="20"/>
          <w:lang w:val="en-US"/>
          <w:rPrChange w:id="71" w:author="Никита Ремизов" w:date="2024-05-19T21:40:00Z">
            <w:rPr>
              <w:sz w:val="20"/>
            </w:rPr>
          </w:rPrChange>
        </w:rPr>
        <w:t xml:space="preserve"> </w:t>
      </w:r>
      <w:r w:rsidR="004D5BF7" w:rsidRPr="00993CE2">
        <w:rPr>
          <w:sz w:val="20"/>
        </w:rPr>
        <w:t>и</w:t>
      </w:r>
      <w:r w:rsidR="004D5BF7" w:rsidRPr="001D2CBF">
        <w:rPr>
          <w:sz w:val="20"/>
          <w:lang w:val="en-US"/>
          <w:rPrChange w:id="72" w:author="Никита Ремизов" w:date="2024-05-19T21:40:00Z">
            <w:rPr>
              <w:sz w:val="20"/>
            </w:rPr>
          </w:rPrChange>
        </w:rPr>
        <w:t xml:space="preserve"> </w:t>
      </w:r>
      <w:r w:rsidR="004D5BF7" w:rsidRPr="00993CE2">
        <w:rPr>
          <w:sz w:val="20"/>
        </w:rPr>
        <w:t>номер</w:t>
      </w:r>
      <w:r w:rsidR="004D5BF7" w:rsidRPr="001D2CBF">
        <w:rPr>
          <w:sz w:val="20"/>
          <w:lang w:val="en-US"/>
          <w:rPrChange w:id="73" w:author="Никита Ремизов" w:date="2024-05-19T21:40:00Z">
            <w:rPr>
              <w:sz w:val="20"/>
            </w:rPr>
          </w:rPrChange>
        </w:rPr>
        <w:t xml:space="preserve"> </w:t>
      </w:r>
      <w:r w:rsidR="004D5BF7" w:rsidRPr="00993CE2">
        <w:rPr>
          <w:sz w:val="20"/>
        </w:rPr>
        <w:t>паспорта</w:t>
      </w:r>
      <w:r w:rsidR="004D5BF7" w:rsidRPr="001D2CBF">
        <w:rPr>
          <w:sz w:val="20"/>
          <w:lang w:val="en-US"/>
          <w:rPrChange w:id="74" w:author="Никита Ремизов" w:date="2024-05-19T21:40:00Z">
            <w:rPr>
              <w:sz w:val="20"/>
            </w:rPr>
          </w:rPrChange>
        </w:rPr>
        <w:t xml:space="preserve">: </w:t>
      </w:r>
      <w:r w:rsidR="004D5BF7" w:rsidRPr="001D2CBF">
        <w:rPr>
          <w:sz w:val="20"/>
          <w:highlight w:val="green"/>
          <w:lang w:val="en-US"/>
          <w:rPrChange w:id="75" w:author="Никита Ремизов" w:date="2024-05-19T21:40:00Z">
            <w:rPr>
              <w:sz w:val="20"/>
              <w:highlight w:val="green"/>
            </w:rPr>
          </w:rPrChange>
        </w:rPr>
        <w:t>==</w:t>
      </w:r>
      <w:r w:rsidR="004D5BF7" w:rsidRPr="00945727">
        <w:rPr>
          <w:sz w:val="20"/>
          <w:highlight w:val="yellow"/>
          <w:lang w:val="en-US"/>
          <w:rPrChange w:id="76" w:author="Никита Ремизов" w:date="2024-05-19T21:20:00Z">
            <w:rPr>
              <w:sz w:val="20"/>
              <w:highlight w:val="yellow"/>
            </w:rPr>
          </w:rPrChange>
        </w:rPr>
        <w:t>CLIENT</w:t>
      </w:r>
      <w:r w:rsidR="004D5BF7" w:rsidRPr="001D2CBF">
        <w:rPr>
          <w:sz w:val="20"/>
          <w:highlight w:val="yellow"/>
          <w:lang w:val="en-US"/>
          <w:rPrChange w:id="77" w:author="Никита Ремизов" w:date="2024-05-19T21:40:00Z">
            <w:rPr>
              <w:sz w:val="20"/>
              <w:highlight w:val="yellow"/>
            </w:rPr>
          </w:rPrChange>
        </w:rPr>
        <w:t>_</w:t>
      </w:r>
      <w:r w:rsidR="004D5BF7" w:rsidRPr="00945727">
        <w:rPr>
          <w:sz w:val="20"/>
          <w:highlight w:val="yellow"/>
          <w:lang w:val="en-US"/>
          <w:rPrChange w:id="78" w:author="Никита Ремизов" w:date="2024-05-19T21:20:00Z">
            <w:rPr>
              <w:sz w:val="20"/>
              <w:highlight w:val="yellow"/>
            </w:rPr>
          </w:rPrChange>
        </w:rPr>
        <w:t>PASSPORT</w:t>
      </w:r>
      <w:r w:rsidR="004D5BF7" w:rsidRPr="001D2CBF">
        <w:rPr>
          <w:sz w:val="20"/>
          <w:highlight w:val="yellow"/>
          <w:lang w:val="en-US"/>
          <w:rPrChange w:id="79" w:author="Никита Ремизов" w:date="2024-05-19T21:40:00Z">
            <w:rPr>
              <w:sz w:val="20"/>
              <w:highlight w:val="yellow"/>
            </w:rPr>
          </w:rPrChange>
        </w:rPr>
        <w:t>_</w:t>
      </w:r>
      <w:r w:rsidR="004D5BF7" w:rsidRPr="00945727">
        <w:rPr>
          <w:sz w:val="20"/>
          <w:highlight w:val="yellow"/>
          <w:lang w:val="en-US"/>
          <w:rPrChange w:id="80" w:author="Никита Ремизов" w:date="2024-05-19T21:20:00Z">
            <w:rPr>
              <w:sz w:val="20"/>
              <w:highlight w:val="yellow"/>
            </w:rPr>
          </w:rPrChange>
        </w:rPr>
        <w:t>NUMBER</w:t>
      </w:r>
      <w:r w:rsidR="004D5BF7" w:rsidRPr="001D2CBF">
        <w:rPr>
          <w:sz w:val="20"/>
          <w:highlight w:val="yellow"/>
          <w:lang w:val="en-US"/>
          <w:rPrChange w:id="81" w:author="Никита Ремизов" w:date="2024-05-19T21:40:00Z">
            <w:rPr>
              <w:sz w:val="20"/>
              <w:highlight w:val="yellow"/>
            </w:rPr>
          </w:rPrChange>
        </w:rPr>
        <w:t>==</w:t>
      </w:r>
      <w:r w:rsidR="006C4393" w:rsidRPr="001D2CBF">
        <w:rPr>
          <w:sz w:val="20"/>
          <w:lang w:val="en-US"/>
          <w:rPrChange w:id="82" w:author="Никита Ремизов" w:date="2024-05-19T21:40:00Z">
            <w:rPr>
              <w:sz w:val="20"/>
            </w:rPr>
          </w:rPrChange>
        </w:rPr>
        <w:t xml:space="preserve">, </w:t>
      </w:r>
      <w:r w:rsidR="006C4393" w:rsidRPr="00993CE2">
        <w:rPr>
          <w:sz w:val="20"/>
        </w:rPr>
        <w:t>место</w:t>
      </w:r>
      <w:r w:rsidR="006C4393" w:rsidRPr="001D2CBF">
        <w:rPr>
          <w:sz w:val="20"/>
          <w:lang w:val="en-US"/>
          <w:rPrChange w:id="83" w:author="Никита Ремизов" w:date="2024-05-19T21:40:00Z">
            <w:rPr>
              <w:sz w:val="20"/>
            </w:rPr>
          </w:rPrChange>
        </w:rPr>
        <w:t xml:space="preserve"> </w:t>
      </w:r>
      <w:r w:rsidR="006C4393" w:rsidRPr="00993CE2">
        <w:rPr>
          <w:sz w:val="20"/>
        </w:rPr>
        <w:t>рождения</w:t>
      </w:r>
      <w:r w:rsidR="006C4393" w:rsidRPr="001D2CBF">
        <w:rPr>
          <w:sz w:val="20"/>
          <w:lang w:val="en-US"/>
          <w:rPrChange w:id="84" w:author="Никита Ремизов" w:date="2024-05-19T21:40:00Z">
            <w:rPr>
              <w:sz w:val="20"/>
            </w:rPr>
          </w:rPrChange>
        </w:rPr>
        <w:t xml:space="preserve">: </w:t>
      </w:r>
      <w:r w:rsidR="003B506D" w:rsidRPr="001D2CBF">
        <w:rPr>
          <w:sz w:val="20"/>
          <w:highlight w:val="green"/>
          <w:lang w:val="en-US"/>
          <w:rPrChange w:id="85" w:author="Никита Ремизов" w:date="2024-05-19T21:40:00Z">
            <w:rPr>
              <w:sz w:val="20"/>
              <w:highlight w:val="green"/>
            </w:rPr>
          </w:rPrChange>
        </w:rPr>
        <w:t>==</w:t>
      </w:r>
      <w:r w:rsidR="003B506D" w:rsidRPr="00945727">
        <w:rPr>
          <w:sz w:val="20"/>
          <w:highlight w:val="yellow"/>
          <w:lang w:val="en-US"/>
          <w:rPrChange w:id="86" w:author="Никита Ремизов" w:date="2024-05-19T21:20:00Z">
            <w:rPr>
              <w:sz w:val="20"/>
              <w:highlight w:val="yellow"/>
            </w:rPr>
          </w:rPrChange>
        </w:rPr>
        <w:t>CLIENT</w:t>
      </w:r>
      <w:r w:rsidR="003B506D" w:rsidRPr="001D2CBF">
        <w:rPr>
          <w:sz w:val="20"/>
          <w:highlight w:val="yellow"/>
          <w:lang w:val="en-US"/>
          <w:rPrChange w:id="87" w:author="Никита Ремизов" w:date="2024-05-19T21:40:00Z">
            <w:rPr>
              <w:sz w:val="20"/>
              <w:highlight w:val="yellow"/>
            </w:rPr>
          </w:rPrChange>
        </w:rPr>
        <w:t>_</w:t>
      </w:r>
      <w:r w:rsidR="003B506D" w:rsidRPr="00945727">
        <w:rPr>
          <w:sz w:val="20"/>
          <w:highlight w:val="yellow"/>
          <w:lang w:val="en-US"/>
          <w:rPrChange w:id="88" w:author="Никита Ремизов" w:date="2024-05-19T21:20:00Z">
            <w:rPr>
              <w:sz w:val="20"/>
              <w:highlight w:val="yellow"/>
            </w:rPr>
          </w:rPrChange>
        </w:rPr>
        <w:t>BIRTHPLACE</w:t>
      </w:r>
      <w:r w:rsidR="003B506D" w:rsidRPr="001D2CBF">
        <w:rPr>
          <w:sz w:val="20"/>
          <w:highlight w:val="yellow"/>
          <w:lang w:val="en-US"/>
          <w:rPrChange w:id="89" w:author="Никита Ремизов" w:date="2024-05-19T21:40:00Z">
            <w:rPr>
              <w:sz w:val="20"/>
              <w:highlight w:val="yellow"/>
            </w:rPr>
          </w:rPrChange>
        </w:rPr>
        <w:t>==</w:t>
      </w:r>
      <w:r w:rsidR="003B506D" w:rsidRPr="001D2CBF">
        <w:rPr>
          <w:sz w:val="20"/>
          <w:lang w:val="en-US"/>
          <w:rPrChange w:id="90" w:author="Никита Ремизов" w:date="2024-05-19T21:40:00Z">
            <w:rPr>
              <w:sz w:val="20"/>
            </w:rPr>
          </w:rPrChange>
        </w:rPr>
        <w:t xml:space="preserve">, </w:t>
      </w:r>
      <w:r w:rsidR="003B506D" w:rsidRPr="00993CE2">
        <w:rPr>
          <w:sz w:val="20"/>
        </w:rPr>
        <w:t>код</w:t>
      </w:r>
      <w:r w:rsidR="003B506D" w:rsidRPr="001D2CBF">
        <w:rPr>
          <w:sz w:val="20"/>
          <w:lang w:val="en-US"/>
          <w:rPrChange w:id="91" w:author="Никита Ремизов" w:date="2024-05-19T21:40:00Z">
            <w:rPr>
              <w:sz w:val="20"/>
            </w:rPr>
          </w:rPrChange>
        </w:rPr>
        <w:t xml:space="preserve"> </w:t>
      </w:r>
      <w:r w:rsidR="003B506D" w:rsidRPr="00993CE2">
        <w:rPr>
          <w:sz w:val="20"/>
        </w:rPr>
        <w:t>подразделения</w:t>
      </w:r>
      <w:r w:rsidR="003B506D" w:rsidRPr="001D2CBF">
        <w:rPr>
          <w:sz w:val="20"/>
          <w:lang w:val="en-US"/>
          <w:rPrChange w:id="92" w:author="Никита Ремизов" w:date="2024-05-19T21:40:00Z">
            <w:rPr>
              <w:sz w:val="20"/>
            </w:rPr>
          </w:rPrChange>
        </w:rPr>
        <w:t xml:space="preserve">: </w:t>
      </w:r>
      <w:r w:rsidR="003B506D" w:rsidRPr="001D2CBF">
        <w:rPr>
          <w:sz w:val="20"/>
          <w:highlight w:val="green"/>
          <w:lang w:val="en-US"/>
          <w:rPrChange w:id="93" w:author="Никита Ремизов" w:date="2024-05-19T21:40:00Z">
            <w:rPr>
              <w:sz w:val="20"/>
              <w:highlight w:val="green"/>
            </w:rPr>
          </w:rPrChange>
        </w:rPr>
        <w:t>==</w:t>
      </w:r>
      <w:r w:rsidR="003B506D" w:rsidRPr="00945727">
        <w:rPr>
          <w:sz w:val="20"/>
          <w:highlight w:val="yellow"/>
          <w:lang w:val="en-US"/>
          <w:rPrChange w:id="94" w:author="Никита Ремизов" w:date="2024-05-19T21:20:00Z">
            <w:rPr>
              <w:sz w:val="20"/>
              <w:highlight w:val="yellow"/>
            </w:rPr>
          </w:rPrChange>
        </w:rPr>
        <w:t>CLIENT</w:t>
      </w:r>
      <w:r w:rsidR="003B506D" w:rsidRPr="001D2CBF">
        <w:rPr>
          <w:sz w:val="20"/>
          <w:highlight w:val="yellow"/>
          <w:lang w:val="en-US"/>
          <w:rPrChange w:id="95" w:author="Никита Ремизов" w:date="2024-05-19T21:40:00Z">
            <w:rPr>
              <w:sz w:val="20"/>
              <w:highlight w:val="yellow"/>
            </w:rPr>
          </w:rPrChange>
        </w:rPr>
        <w:t>_</w:t>
      </w:r>
      <w:r w:rsidR="003B506D" w:rsidRPr="00945727">
        <w:rPr>
          <w:sz w:val="20"/>
          <w:highlight w:val="yellow"/>
          <w:lang w:val="en-US"/>
          <w:rPrChange w:id="96" w:author="Никита Ремизов" w:date="2024-05-19T21:20:00Z">
            <w:rPr>
              <w:sz w:val="20"/>
              <w:highlight w:val="yellow"/>
            </w:rPr>
          </w:rPrChange>
        </w:rPr>
        <w:t>PASSPORT</w:t>
      </w:r>
      <w:r w:rsidR="003B506D" w:rsidRPr="001D2CBF">
        <w:rPr>
          <w:sz w:val="20"/>
          <w:highlight w:val="yellow"/>
          <w:lang w:val="en-US"/>
          <w:rPrChange w:id="97" w:author="Никита Ремизов" w:date="2024-05-19T21:40:00Z">
            <w:rPr>
              <w:sz w:val="20"/>
              <w:highlight w:val="yellow"/>
            </w:rPr>
          </w:rPrChange>
        </w:rPr>
        <w:t>_</w:t>
      </w:r>
      <w:r w:rsidR="003B506D" w:rsidRPr="00945727">
        <w:rPr>
          <w:sz w:val="20"/>
          <w:highlight w:val="yellow"/>
          <w:lang w:val="en-US"/>
          <w:rPrChange w:id="98" w:author="Никита Ремизов" w:date="2024-05-19T21:20:00Z">
            <w:rPr>
              <w:sz w:val="20"/>
              <w:highlight w:val="yellow"/>
            </w:rPr>
          </w:rPrChange>
        </w:rPr>
        <w:t>DEPCODE</w:t>
      </w:r>
      <w:r w:rsidR="003B506D" w:rsidRPr="001D2CBF">
        <w:rPr>
          <w:sz w:val="20"/>
          <w:highlight w:val="yellow"/>
          <w:lang w:val="en-US"/>
          <w:rPrChange w:id="99" w:author="Никита Ремизов" w:date="2024-05-19T21:40:00Z">
            <w:rPr>
              <w:sz w:val="20"/>
              <w:highlight w:val="yellow"/>
            </w:rPr>
          </w:rPrChange>
        </w:rPr>
        <w:t>==</w:t>
      </w:r>
      <w:r w:rsidR="003B506D" w:rsidRPr="001D2CBF">
        <w:rPr>
          <w:sz w:val="20"/>
          <w:lang w:val="en-US"/>
          <w:rPrChange w:id="100" w:author="Никита Ремизов" w:date="2024-05-19T21:40:00Z">
            <w:rPr>
              <w:sz w:val="20"/>
            </w:rPr>
          </w:rPrChange>
        </w:rPr>
        <w:t xml:space="preserve">, </w:t>
      </w:r>
      <w:r w:rsidR="0056577F" w:rsidRPr="00993CE2">
        <w:rPr>
          <w:sz w:val="20"/>
        </w:rPr>
        <w:t>именуемый</w:t>
      </w:r>
      <w:r w:rsidR="0056577F" w:rsidRPr="001D2CBF">
        <w:rPr>
          <w:sz w:val="20"/>
          <w:lang w:val="en-US"/>
          <w:rPrChange w:id="101" w:author="Никита Ремизов" w:date="2024-05-19T21:40:00Z">
            <w:rPr>
              <w:sz w:val="20"/>
            </w:rPr>
          </w:rPrChange>
        </w:rPr>
        <w:t xml:space="preserve"> </w:t>
      </w:r>
      <w:r w:rsidR="0056577F" w:rsidRPr="00993CE2">
        <w:rPr>
          <w:sz w:val="20"/>
        </w:rPr>
        <w:t>в</w:t>
      </w:r>
      <w:r w:rsidR="0056577F" w:rsidRPr="001D2CBF">
        <w:rPr>
          <w:sz w:val="20"/>
          <w:lang w:val="en-US"/>
          <w:rPrChange w:id="102" w:author="Никита Ремизов" w:date="2024-05-19T21:40:00Z">
            <w:rPr>
              <w:sz w:val="20"/>
            </w:rPr>
          </w:rPrChange>
        </w:rPr>
        <w:t xml:space="preserve"> </w:t>
      </w:r>
      <w:r w:rsidR="0056577F" w:rsidRPr="00993CE2">
        <w:rPr>
          <w:sz w:val="20"/>
        </w:rPr>
        <w:t>дальнейшем</w:t>
      </w:r>
      <w:r w:rsidR="0056577F" w:rsidRPr="001D2CBF">
        <w:rPr>
          <w:sz w:val="20"/>
          <w:lang w:val="en-US"/>
          <w:rPrChange w:id="103" w:author="Никита Ремизов" w:date="2024-05-19T21:40:00Z">
            <w:rPr>
              <w:sz w:val="20"/>
            </w:rPr>
          </w:rPrChange>
        </w:rPr>
        <w:t xml:space="preserve"> </w:t>
      </w:r>
      <w:r w:rsidR="0056577F" w:rsidRPr="001D2CBF">
        <w:rPr>
          <w:b/>
          <w:sz w:val="20"/>
          <w:lang w:val="en-US"/>
          <w:rPrChange w:id="104" w:author="Никита Ремизов" w:date="2024-05-19T21:40:00Z">
            <w:rPr>
              <w:b/>
              <w:sz w:val="20"/>
            </w:rPr>
          </w:rPrChange>
        </w:rPr>
        <w:t>«</w:t>
      </w:r>
      <w:r w:rsidR="0056577F" w:rsidRPr="00993CE2">
        <w:rPr>
          <w:b/>
          <w:sz w:val="20"/>
        </w:rPr>
        <w:t>Заказчик</w:t>
      </w:r>
      <w:r w:rsidR="0056577F" w:rsidRPr="001D2CBF">
        <w:rPr>
          <w:b/>
          <w:sz w:val="20"/>
          <w:lang w:val="en-US"/>
          <w:rPrChange w:id="105" w:author="Никита Ремизов" w:date="2024-05-19T21:40:00Z">
            <w:rPr>
              <w:b/>
              <w:sz w:val="20"/>
            </w:rPr>
          </w:rPrChange>
        </w:rPr>
        <w:t>»</w:t>
      </w:r>
      <w:r w:rsidR="0056577F" w:rsidRPr="001D2CBF">
        <w:rPr>
          <w:sz w:val="20"/>
          <w:lang w:val="en-US"/>
          <w:rPrChange w:id="106" w:author="Никита Ремизов" w:date="2024-05-19T21:40:00Z">
            <w:rPr>
              <w:sz w:val="20"/>
            </w:rPr>
          </w:rPrChange>
        </w:rPr>
        <w:t>,</w:t>
      </w:r>
      <w:r w:rsidR="004D5BF7" w:rsidRPr="001D2CBF">
        <w:rPr>
          <w:sz w:val="20"/>
          <w:lang w:val="en-US"/>
          <w:rPrChange w:id="107" w:author="Никита Ремизов" w:date="2024-05-19T21:40:00Z">
            <w:rPr>
              <w:sz w:val="20"/>
            </w:rPr>
          </w:rPrChange>
        </w:rPr>
        <w:t xml:space="preserve"> </w:t>
      </w:r>
      <w:r w:rsidR="0056577F" w:rsidRPr="00993CE2">
        <w:rPr>
          <w:sz w:val="20"/>
        </w:rPr>
        <w:t>с</w:t>
      </w:r>
      <w:r w:rsidR="0056577F" w:rsidRPr="001D2CBF">
        <w:rPr>
          <w:sz w:val="20"/>
          <w:lang w:val="en-US"/>
          <w:rPrChange w:id="108" w:author="Никита Ремизов" w:date="2024-05-19T21:40:00Z">
            <w:rPr>
              <w:sz w:val="20"/>
            </w:rPr>
          </w:rPrChange>
        </w:rPr>
        <w:t xml:space="preserve"> </w:t>
      </w:r>
      <w:r w:rsidR="0056577F" w:rsidRPr="00993CE2">
        <w:rPr>
          <w:sz w:val="20"/>
        </w:rPr>
        <w:t>другой</w:t>
      </w:r>
      <w:r w:rsidR="0056577F" w:rsidRPr="001D2CBF">
        <w:rPr>
          <w:sz w:val="20"/>
          <w:lang w:val="en-US"/>
          <w:rPrChange w:id="109" w:author="Никита Ремизов" w:date="2024-05-19T21:40:00Z">
            <w:rPr>
              <w:sz w:val="20"/>
            </w:rPr>
          </w:rPrChange>
        </w:rPr>
        <w:t xml:space="preserve"> </w:t>
      </w:r>
      <w:r w:rsidR="0056577F" w:rsidRPr="00993CE2">
        <w:rPr>
          <w:sz w:val="20"/>
        </w:rPr>
        <w:t>стороны</w:t>
      </w:r>
      <w:r w:rsidR="004D5BF7" w:rsidRPr="001D2CBF">
        <w:rPr>
          <w:sz w:val="20"/>
          <w:lang w:val="en-US"/>
          <w:rPrChange w:id="110" w:author="Никита Ремизов" w:date="2024-05-19T21:40:00Z">
            <w:rPr>
              <w:sz w:val="20"/>
            </w:rPr>
          </w:rPrChange>
        </w:rPr>
        <w:t>,</w:t>
      </w:r>
      <w:r w:rsidR="0056577F" w:rsidRPr="001D2CBF">
        <w:rPr>
          <w:sz w:val="20"/>
          <w:lang w:val="en-US"/>
          <w:rPrChange w:id="111" w:author="Никита Ремизов" w:date="2024-05-19T21:40:00Z">
            <w:rPr>
              <w:sz w:val="20"/>
            </w:rPr>
          </w:rPrChange>
        </w:rPr>
        <w:t xml:space="preserve"> </w:t>
      </w:r>
      <w:r w:rsidR="0056577F" w:rsidRPr="00993CE2">
        <w:rPr>
          <w:sz w:val="20"/>
        </w:rPr>
        <w:t>заключили</w:t>
      </w:r>
      <w:r w:rsidR="0056577F" w:rsidRPr="001D2CBF">
        <w:rPr>
          <w:sz w:val="20"/>
          <w:lang w:val="en-US"/>
          <w:rPrChange w:id="112" w:author="Никита Ремизов" w:date="2024-05-19T21:40:00Z">
            <w:rPr>
              <w:sz w:val="20"/>
            </w:rPr>
          </w:rPrChange>
        </w:rPr>
        <w:t xml:space="preserve">  </w:t>
      </w:r>
      <w:r w:rsidR="0056577F" w:rsidRPr="00993CE2">
        <w:rPr>
          <w:sz w:val="20"/>
        </w:rPr>
        <w:t>настоящий</w:t>
      </w:r>
      <w:r w:rsidR="0056577F" w:rsidRPr="001D2CBF">
        <w:rPr>
          <w:sz w:val="20"/>
          <w:lang w:val="en-US"/>
          <w:rPrChange w:id="113" w:author="Никита Ремизов" w:date="2024-05-19T21:40:00Z">
            <w:rPr>
              <w:sz w:val="20"/>
            </w:rPr>
          </w:rPrChange>
        </w:rPr>
        <w:t xml:space="preserve"> </w:t>
      </w:r>
      <w:r w:rsidR="0056577F" w:rsidRPr="00993CE2">
        <w:rPr>
          <w:sz w:val="20"/>
        </w:rPr>
        <w:t>договор</w:t>
      </w:r>
      <w:r w:rsidR="0056577F" w:rsidRPr="001D2CBF">
        <w:rPr>
          <w:sz w:val="20"/>
          <w:lang w:val="en-US"/>
          <w:rPrChange w:id="114" w:author="Никита Ремизов" w:date="2024-05-19T21:40:00Z">
            <w:rPr>
              <w:sz w:val="20"/>
            </w:rPr>
          </w:rPrChange>
        </w:rPr>
        <w:t xml:space="preserve"> </w:t>
      </w:r>
      <w:r w:rsidR="0056577F" w:rsidRPr="00993CE2">
        <w:rPr>
          <w:sz w:val="20"/>
        </w:rPr>
        <w:t>о</w:t>
      </w:r>
      <w:r w:rsidR="0056577F" w:rsidRPr="001D2CBF">
        <w:rPr>
          <w:sz w:val="20"/>
          <w:lang w:val="en-US"/>
          <w:rPrChange w:id="115" w:author="Никита Ремизов" w:date="2024-05-19T21:40:00Z">
            <w:rPr>
              <w:sz w:val="20"/>
            </w:rPr>
          </w:rPrChange>
        </w:rPr>
        <w:t xml:space="preserve"> </w:t>
      </w:r>
      <w:r w:rsidR="0056577F" w:rsidRPr="00993CE2">
        <w:rPr>
          <w:sz w:val="20"/>
        </w:rPr>
        <w:t>нижеследующем</w:t>
      </w:r>
      <w:r w:rsidR="0056577F" w:rsidRPr="001D2CBF">
        <w:rPr>
          <w:sz w:val="20"/>
          <w:lang w:val="en-US"/>
          <w:rPrChange w:id="116" w:author="Никита Ремизов" w:date="2024-05-19T21:40:00Z">
            <w:rPr>
              <w:sz w:val="20"/>
            </w:rPr>
          </w:rPrChange>
        </w:rPr>
        <w:t>:</w:t>
      </w:r>
    </w:p>
    <w:p w14:paraId="5F45E3B0" w14:textId="77777777" w:rsidR="0056577F" w:rsidRPr="001D2CBF" w:rsidRDefault="0056577F" w:rsidP="00297CAC">
      <w:pPr>
        <w:tabs>
          <w:tab w:val="left" w:pos="180"/>
        </w:tabs>
        <w:jc w:val="both"/>
        <w:rPr>
          <w:sz w:val="20"/>
          <w:lang w:val="en-US"/>
          <w:rPrChange w:id="117" w:author="Никита Ремизов" w:date="2024-05-19T21:40:00Z">
            <w:rPr>
              <w:sz w:val="20"/>
            </w:rPr>
          </w:rPrChange>
        </w:rPr>
      </w:pPr>
    </w:p>
    <w:p w14:paraId="173CB473" w14:textId="77777777" w:rsidR="0056577F" w:rsidRPr="00993CE2" w:rsidRDefault="0003409E" w:rsidP="0003409E">
      <w:pPr>
        <w:tabs>
          <w:tab w:val="left" w:pos="0"/>
        </w:tabs>
        <w:ind w:right="99"/>
        <w:jc w:val="both"/>
        <w:rPr>
          <w:b/>
          <w:sz w:val="20"/>
        </w:rPr>
      </w:pPr>
      <w:r w:rsidRPr="001D2CBF">
        <w:rPr>
          <w:b/>
          <w:sz w:val="20"/>
          <w:lang w:val="en-US"/>
          <w:rPrChange w:id="118" w:author="Никита Ремизов" w:date="2024-05-19T21:40:00Z">
            <w:rPr>
              <w:b/>
              <w:sz w:val="20"/>
            </w:rPr>
          </w:rPrChange>
        </w:rPr>
        <w:t xml:space="preserve">            </w:t>
      </w:r>
      <w:r w:rsidRPr="00993CE2">
        <w:rPr>
          <w:b/>
          <w:sz w:val="20"/>
        </w:rPr>
        <w:t>1. Предмет договора.</w:t>
      </w:r>
    </w:p>
    <w:p w14:paraId="0EE36DA2" w14:textId="5BC93E4D" w:rsidR="00DC36D8" w:rsidRPr="00993CE2" w:rsidRDefault="00D957F8" w:rsidP="00297CAC">
      <w:pPr>
        <w:pStyle w:val="a4"/>
        <w:tabs>
          <w:tab w:val="left" w:pos="0"/>
        </w:tabs>
        <w:ind w:left="0" w:right="99"/>
        <w:jc w:val="both"/>
        <w:rPr>
          <w:sz w:val="20"/>
        </w:rPr>
      </w:pPr>
      <w:r w:rsidRPr="00993CE2">
        <w:rPr>
          <w:sz w:val="20"/>
        </w:rPr>
        <w:tab/>
      </w:r>
      <w:r w:rsidR="00DC36D8" w:rsidRPr="00993CE2">
        <w:rPr>
          <w:sz w:val="20"/>
        </w:rPr>
        <w:t xml:space="preserve">В соответствии с настоящим Договором </w:t>
      </w:r>
      <w:r w:rsidR="000317B0" w:rsidRPr="00993CE2">
        <w:rPr>
          <w:b/>
          <w:sz w:val="20"/>
        </w:rPr>
        <w:t>Исполнитель</w:t>
      </w:r>
      <w:r w:rsidR="000317B0" w:rsidRPr="00993CE2">
        <w:rPr>
          <w:sz w:val="20"/>
        </w:rPr>
        <w:t xml:space="preserve"> </w:t>
      </w:r>
      <w:r w:rsidR="0056577F" w:rsidRPr="00993CE2">
        <w:rPr>
          <w:sz w:val="20"/>
        </w:rPr>
        <w:t>обязуется осуществлять грузовые перевозки на собственном транспорте</w:t>
      </w:r>
      <w:r w:rsidR="006C4393" w:rsidRPr="00993CE2">
        <w:rPr>
          <w:sz w:val="20"/>
        </w:rPr>
        <w:t xml:space="preserve"> от адреса</w:t>
      </w:r>
      <w:r w:rsidR="006C4393" w:rsidRPr="00993CE2">
        <w:rPr>
          <w:sz w:val="20"/>
          <w:highlight w:val="yellow"/>
        </w:rPr>
        <w:t xml:space="preserve">: </w:t>
      </w:r>
      <w:r w:rsidR="006C4393" w:rsidRPr="00993CE2">
        <w:rPr>
          <w:sz w:val="20"/>
          <w:highlight w:val="green"/>
        </w:rPr>
        <w:t>==</w:t>
      </w:r>
      <w:r w:rsidR="006C4393" w:rsidRPr="00993CE2">
        <w:rPr>
          <w:sz w:val="20"/>
          <w:highlight w:val="yellow"/>
          <w:lang w:val="en-US"/>
        </w:rPr>
        <w:t>ADDRESS</w:t>
      </w:r>
      <w:r w:rsidR="006C4393" w:rsidRPr="00993CE2">
        <w:rPr>
          <w:sz w:val="20"/>
          <w:highlight w:val="yellow"/>
        </w:rPr>
        <w:t>_</w:t>
      </w:r>
      <w:r w:rsidR="006C4393" w:rsidRPr="00993CE2">
        <w:rPr>
          <w:sz w:val="20"/>
          <w:highlight w:val="yellow"/>
          <w:lang w:val="en-US"/>
        </w:rPr>
        <w:t>START</w:t>
      </w:r>
      <w:r w:rsidR="006C4393" w:rsidRPr="00993CE2">
        <w:rPr>
          <w:sz w:val="20"/>
          <w:highlight w:val="yellow"/>
        </w:rPr>
        <w:t>==,</w:t>
      </w:r>
      <w:r w:rsidR="006C4393" w:rsidRPr="00993CE2">
        <w:rPr>
          <w:sz w:val="20"/>
        </w:rPr>
        <w:t xml:space="preserve"> до адреса: </w:t>
      </w:r>
      <w:r w:rsidR="006C4393" w:rsidRPr="00993CE2">
        <w:rPr>
          <w:sz w:val="20"/>
          <w:highlight w:val="green"/>
        </w:rPr>
        <w:t>==</w:t>
      </w:r>
      <w:r w:rsidR="006C4393" w:rsidRPr="00993CE2">
        <w:rPr>
          <w:sz w:val="20"/>
          <w:highlight w:val="yellow"/>
          <w:lang w:val="en-US"/>
        </w:rPr>
        <w:t>ADDRESS</w:t>
      </w:r>
      <w:r w:rsidR="006C4393" w:rsidRPr="00993CE2">
        <w:rPr>
          <w:sz w:val="20"/>
          <w:highlight w:val="yellow"/>
        </w:rPr>
        <w:t>_</w:t>
      </w:r>
      <w:r w:rsidR="006C4393" w:rsidRPr="00993CE2">
        <w:rPr>
          <w:sz w:val="20"/>
          <w:highlight w:val="yellow"/>
          <w:lang w:val="en-US"/>
        </w:rPr>
        <w:t>FINISH</w:t>
      </w:r>
      <w:r w:rsidR="006C4393" w:rsidRPr="00993CE2">
        <w:rPr>
          <w:sz w:val="20"/>
          <w:highlight w:val="yellow"/>
        </w:rPr>
        <w:t>==</w:t>
      </w:r>
      <w:r w:rsidR="006C4393" w:rsidRPr="00993CE2">
        <w:rPr>
          <w:sz w:val="20"/>
        </w:rPr>
        <w:t xml:space="preserve"> </w:t>
      </w:r>
      <w:r w:rsidR="00FE73EF" w:rsidRPr="00993CE2">
        <w:rPr>
          <w:sz w:val="20"/>
        </w:rPr>
        <w:t>а также погрузо-разгрузочные работы</w:t>
      </w:r>
      <w:r w:rsidR="0056577F" w:rsidRPr="00993CE2">
        <w:rPr>
          <w:sz w:val="20"/>
        </w:rPr>
        <w:t xml:space="preserve"> по поручению </w:t>
      </w:r>
      <w:r w:rsidR="0056577F" w:rsidRPr="00993CE2">
        <w:rPr>
          <w:b/>
          <w:sz w:val="20"/>
        </w:rPr>
        <w:t>Заказчика</w:t>
      </w:r>
      <w:r w:rsidR="0056577F" w:rsidRPr="00993CE2">
        <w:rPr>
          <w:sz w:val="20"/>
        </w:rPr>
        <w:t xml:space="preserve">, а </w:t>
      </w:r>
      <w:r w:rsidR="0056577F" w:rsidRPr="00993CE2">
        <w:rPr>
          <w:b/>
          <w:sz w:val="20"/>
        </w:rPr>
        <w:t>Заказчик</w:t>
      </w:r>
      <w:r w:rsidR="0056577F" w:rsidRPr="00993CE2">
        <w:rPr>
          <w:sz w:val="20"/>
        </w:rPr>
        <w:t xml:space="preserve"> обязуется опл</w:t>
      </w:r>
      <w:r w:rsidR="00B665C4" w:rsidRPr="00993CE2">
        <w:rPr>
          <w:sz w:val="20"/>
        </w:rPr>
        <w:t>а</w:t>
      </w:r>
      <w:r w:rsidR="00B041BE" w:rsidRPr="00993CE2">
        <w:rPr>
          <w:sz w:val="20"/>
        </w:rPr>
        <w:t>ти</w:t>
      </w:r>
      <w:r w:rsidR="0056577F" w:rsidRPr="00993CE2">
        <w:rPr>
          <w:sz w:val="20"/>
        </w:rPr>
        <w:t>ть предоставленные транспортные услуги</w:t>
      </w:r>
      <w:r w:rsidR="00DC36D8" w:rsidRPr="00993CE2">
        <w:rPr>
          <w:sz w:val="20"/>
        </w:rPr>
        <w:t xml:space="preserve"> в порядке и сроки, предусмотренные Договором</w:t>
      </w:r>
      <w:r w:rsidR="00693816" w:rsidRPr="00993CE2">
        <w:rPr>
          <w:sz w:val="20"/>
        </w:rPr>
        <w:t>.</w:t>
      </w:r>
    </w:p>
    <w:p w14:paraId="45F188C3" w14:textId="77777777" w:rsidR="0003409E" w:rsidRPr="00993CE2" w:rsidRDefault="0003409E" w:rsidP="00297CAC">
      <w:pPr>
        <w:pStyle w:val="a4"/>
        <w:tabs>
          <w:tab w:val="left" w:pos="0"/>
        </w:tabs>
        <w:ind w:left="0" w:right="99"/>
        <w:jc w:val="both"/>
        <w:rPr>
          <w:sz w:val="20"/>
        </w:rPr>
      </w:pPr>
    </w:p>
    <w:p w14:paraId="5E18816C" w14:textId="77777777" w:rsidR="0056577F" w:rsidRPr="00993CE2" w:rsidRDefault="0003409E" w:rsidP="00297CAC">
      <w:pPr>
        <w:pStyle w:val="a4"/>
        <w:tabs>
          <w:tab w:val="left" w:pos="0"/>
        </w:tabs>
        <w:ind w:left="0" w:right="99"/>
        <w:jc w:val="both"/>
        <w:rPr>
          <w:sz w:val="20"/>
        </w:rPr>
      </w:pPr>
      <w:r w:rsidRPr="00993CE2">
        <w:rPr>
          <w:sz w:val="20"/>
        </w:rPr>
        <w:t xml:space="preserve">          </w:t>
      </w:r>
      <w:r w:rsidR="0056577F" w:rsidRPr="00993CE2">
        <w:rPr>
          <w:b/>
          <w:sz w:val="20"/>
        </w:rPr>
        <w:t>2.</w:t>
      </w:r>
      <w:r w:rsidR="001A65FC" w:rsidRPr="00993CE2">
        <w:rPr>
          <w:b/>
          <w:sz w:val="20"/>
        </w:rPr>
        <w:t xml:space="preserve"> Права и о</w:t>
      </w:r>
      <w:r w:rsidR="0056577F" w:rsidRPr="00993CE2">
        <w:rPr>
          <w:b/>
          <w:sz w:val="20"/>
        </w:rPr>
        <w:t>бязанности сторон.</w:t>
      </w:r>
    </w:p>
    <w:p w14:paraId="6D29EB3E" w14:textId="77777777" w:rsidR="0056577F" w:rsidRPr="00993CE2" w:rsidRDefault="0056577F" w:rsidP="00297CAC">
      <w:pPr>
        <w:pStyle w:val="a4"/>
        <w:tabs>
          <w:tab w:val="left" w:pos="0"/>
        </w:tabs>
        <w:ind w:left="0" w:right="99"/>
        <w:jc w:val="both"/>
        <w:rPr>
          <w:sz w:val="20"/>
        </w:rPr>
      </w:pPr>
      <w:r w:rsidRPr="00993CE2">
        <w:rPr>
          <w:sz w:val="20"/>
        </w:rPr>
        <w:t>2.1.</w:t>
      </w:r>
      <w:r w:rsidR="00D957F8" w:rsidRPr="00993CE2">
        <w:rPr>
          <w:sz w:val="20"/>
        </w:rPr>
        <w:t xml:space="preserve"> </w:t>
      </w:r>
      <w:r w:rsidR="001A65FC" w:rsidRPr="00993CE2">
        <w:rPr>
          <w:sz w:val="20"/>
        </w:rPr>
        <w:t xml:space="preserve">Права и обязанности </w:t>
      </w:r>
      <w:r w:rsidRPr="00993CE2">
        <w:rPr>
          <w:b/>
          <w:sz w:val="20"/>
        </w:rPr>
        <w:t>Заказчик</w:t>
      </w:r>
      <w:r w:rsidR="001A65FC" w:rsidRPr="00993CE2">
        <w:rPr>
          <w:b/>
          <w:sz w:val="20"/>
        </w:rPr>
        <w:t>а</w:t>
      </w:r>
      <w:r w:rsidRPr="00993CE2">
        <w:rPr>
          <w:sz w:val="20"/>
        </w:rPr>
        <w:t>:</w:t>
      </w:r>
    </w:p>
    <w:p w14:paraId="7C328FA6" w14:textId="77777777" w:rsidR="0056577F" w:rsidRPr="00993CE2" w:rsidRDefault="001A65FC" w:rsidP="00297CAC">
      <w:pPr>
        <w:tabs>
          <w:tab w:val="left" w:pos="0"/>
        </w:tabs>
        <w:ind w:right="99"/>
        <w:jc w:val="both"/>
        <w:rPr>
          <w:sz w:val="20"/>
        </w:rPr>
      </w:pPr>
      <w:r w:rsidRPr="00993CE2">
        <w:rPr>
          <w:sz w:val="20"/>
        </w:rPr>
        <w:t>2.1.1</w:t>
      </w:r>
      <w:r w:rsidR="00FD0232" w:rsidRPr="00993CE2">
        <w:rPr>
          <w:sz w:val="20"/>
        </w:rPr>
        <w:t>.</w:t>
      </w:r>
      <w:r w:rsidR="00D957F8" w:rsidRPr="00993CE2">
        <w:rPr>
          <w:sz w:val="20"/>
        </w:rPr>
        <w:t xml:space="preserve"> </w:t>
      </w:r>
      <w:r w:rsidRPr="00993CE2">
        <w:rPr>
          <w:b/>
          <w:sz w:val="20"/>
        </w:rPr>
        <w:t>Заказчик</w:t>
      </w:r>
      <w:r w:rsidRPr="00993CE2">
        <w:rPr>
          <w:sz w:val="20"/>
        </w:rPr>
        <w:t xml:space="preserve"> обязуется </w:t>
      </w:r>
      <w:r w:rsidR="0056577F" w:rsidRPr="00993CE2">
        <w:rPr>
          <w:sz w:val="20"/>
        </w:rPr>
        <w:t xml:space="preserve">заблаговременно предоставить </w:t>
      </w:r>
      <w:r w:rsidR="000317B0" w:rsidRPr="00993CE2">
        <w:rPr>
          <w:b/>
          <w:sz w:val="20"/>
        </w:rPr>
        <w:t>Исполнителю</w:t>
      </w:r>
      <w:r w:rsidR="000317B0" w:rsidRPr="00993CE2">
        <w:rPr>
          <w:sz w:val="20"/>
        </w:rPr>
        <w:t xml:space="preserve"> </w:t>
      </w:r>
      <w:r w:rsidR="008721AD" w:rsidRPr="00993CE2">
        <w:rPr>
          <w:sz w:val="20"/>
        </w:rPr>
        <w:t>полную информацию для оказания данного вида услуг</w:t>
      </w:r>
      <w:r w:rsidR="00B041BE" w:rsidRPr="00993CE2">
        <w:rPr>
          <w:sz w:val="20"/>
        </w:rPr>
        <w:t>.</w:t>
      </w:r>
    </w:p>
    <w:p w14:paraId="3ABDC353" w14:textId="601EF04F" w:rsidR="0056577F" w:rsidRPr="00993CE2" w:rsidRDefault="001A65FC" w:rsidP="00297CAC">
      <w:pPr>
        <w:tabs>
          <w:tab w:val="left" w:pos="0"/>
        </w:tabs>
        <w:ind w:right="99"/>
        <w:jc w:val="both"/>
        <w:rPr>
          <w:sz w:val="20"/>
        </w:rPr>
      </w:pPr>
      <w:r w:rsidRPr="00993CE2">
        <w:rPr>
          <w:sz w:val="20"/>
        </w:rPr>
        <w:t>2.1.2</w:t>
      </w:r>
      <w:r w:rsidR="00D957F8" w:rsidRPr="00993CE2">
        <w:rPr>
          <w:b/>
          <w:sz w:val="20"/>
        </w:rPr>
        <w:t xml:space="preserve">. </w:t>
      </w:r>
      <w:r w:rsidRPr="00993CE2">
        <w:rPr>
          <w:b/>
          <w:sz w:val="20"/>
        </w:rPr>
        <w:t>Заказчик</w:t>
      </w:r>
      <w:r w:rsidRPr="00993CE2">
        <w:rPr>
          <w:sz w:val="20"/>
        </w:rPr>
        <w:t xml:space="preserve"> обязуется </w:t>
      </w:r>
      <w:r w:rsidR="0056577F" w:rsidRPr="00993CE2">
        <w:rPr>
          <w:sz w:val="20"/>
        </w:rPr>
        <w:t xml:space="preserve">своевременно оплатить оказанные </w:t>
      </w:r>
      <w:r w:rsidR="000317B0" w:rsidRPr="00993CE2">
        <w:rPr>
          <w:b/>
          <w:sz w:val="20"/>
        </w:rPr>
        <w:t>Исполнителем</w:t>
      </w:r>
      <w:r w:rsidR="000317B0" w:rsidRPr="00993CE2">
        <w:rPr>
          <w:sz w:val="20"/>
        </w:rPr>
        <w:t xml:space="preserve"> </w:t>
      </w:r>
      <w:r w:rsidR="0056577F" w:rsidRPr="00993CE2">
        <w:rPr>
          <w:sz w:val="20"/>
        </w:rPr>
        <w:t>транспортные услуги.</w:t>
      </w:r>
    </w:p>
    <w:p w14:paraId="1CFB0FE9" w14:textId="77777777" w:rsidR="001A65FC" w:rsidRPr="00993CE2" w:rsidRDefault="001A65FC" w:rsidP="00297CAC">
      <w:pPr>
        <w:tabs>
          <w:tab w:val="left" w:pos="0"/>
        </w:tabs>
        <w:ind w:right="99"/>
        <w:jc w:val="both"/>
        <w:rPr>
          <w:sz w:val="20"/>
        </w:rPr>
      </w:pPr>
      <w:r w:rsidRPr="00993CE2">
        <w:rPr>
          <w:sz w:val="20"/>
        </w:rPr>
        <w:t>2.1.3</w:t>
      </w:r>
      <w:r w:rsidR="00D957F8" w:rsidRPr="00993CE2">
        <w:rPr>
          <w:sz w:val="20"/>
        </w:rPr>
        <w:t xml:space="preserve">. </w:t>
      </w:r>
      <w:r w:rsidRPr="00993CE2">
        <w:rPr>
          <w:b/>
          <w:sz w:val="20"/>
        </w:rPr>
        <w:t xml:space="preserve"> Заказчик </w:t>
      </w:r>
      <w:r w:rsidRPr="00993CE2">
        <w:rPr>
          <w:sz w:val="20"/>
        </w:rPr>
        <w:t>имеет право контролировать ход выполнения работ.</w:t>
      </w:r>
    </w:p>
    <w:p w14:paraId="669E1F6E" w14:textId="77777777" w:rsidR="0056577F" w:rsidRPr="00993CE2" w:rsidRDefault="0056577F" w:rsidP="00297CAC">
      <w:pPr>
        <w:tabs>
          <w:tab w:val="left" w:pos="0"/>
        </w:tabs>
        <w:ind w:right="99"/>
        <w:jc w:val="both"/>
        <w:rPr>
          <w:sz w:val="20"/>
        </w:rPr>
      </w:pPr>
      <w:r w:rsidRPr="00993CE2">
        <w:rPr>
          <w:sz w:val="20"/>
        </w:rPr>
        <w:t>2.2</w:t>
      </w:r>
      <w:r w:rsidRPr="00993CE2">
        <w:rPr>
          <w:b/>
          <w:sz w:val="20"/>
        </w:rPr>
        <w:t>.</w:t>
      </w:r>
      <w:r w:rsidR="001A65FC" w:rsidRPr="00993CE2">
        <w:rPr>
          <w:sz w:val="20"/>
        </w:rPr>
        <w:t xml:space="preserve"> Права и обязанности </w:t>
      </w:r>
      <w:r w:rsidR="000317B0" w:rsidRPr="00993CE2">
        <w:rPr>
          <w:b/>
          <w:sz w:val="20"/>
        </w:rPr>
        <w:t>Исполнителя</w:t>
      </w:r>
      <w:r w:rsidRPr="00993CE2">
        <w:rPr>
          <w:sz w:val="20"/>
        </w:rPr>
        <w:t>:</w:t>
      </w:r>
    </w:p>
    <w:p w14:paraId="5B28AB3B" w14:textId="77777777" w:rsidR="00BC24B1" w:rsidRPr="00993CE2" w:rsidRDefault="000317B0" w:rsidP="00297CAC">
      <w:pPr>
        <w:numPr>
          <w:ilvl w:val="2"/>
          <w:numId w:val="5"/>
        </w:numPr>
        <w:tabs>
          <w:tab w:val="clear" w:pos="1500"/>
          <w:tab w:val="left" w:pos="0"/>
        </w:tabs>
        <w:ind w:left="0" w:right="99" w:firstLine="0"/>
        <w:jc w:val="both"/>
        <w:rPr>
          <w:sz w:val="20"/>
        </w:rPr>
      </w:pPr>
      <w:r w:rsidRPr="00993CE2">
        <w:rPr>
          <w:b/>
          <w:sz w:val="20"/>
        </w:rPr>
        <w:t>Исполнитель</w:t>
      </w:r>
      <w:r w:rsidRPr="00993CE2">
        <w:rPr>
          <w:sz w:val="20"/>
        </w:rPr>
        <w:t xml:space="preserve"> </w:t>
      </w:r>
      <w:r w:rsidR="00EA6EDC" w:rsidRPr="00993CE2">
        <w:rPr>
          <w:sz w:val="20"/>
        </w:rPr>
        <w:t>обязуется</w:t>
      </w:r>
      <w:r w:rsidR="0056577F" w:rsidRPr="00993CE2">
        <w:rPr>
          <w:sz w:val="20"/>
        </w:rPr>
        <w:t xml:space="preserve"> осуществить перевозку</w:t>
      </w:r>
      <w:r w:rsidR="00BC24B1" w:rsidRPr="00993CE2">
        <w:rPr>
          <w:sz w:val="20"/>
        </w:rPr>
        <w:t xml:space="preserve"> груза </w:t>
      </w:r>
      <w:r w:rsidR="00BC24B1" w:rsidRPr="00993CE2">
        <w:rPr>
          <w:b/>
          <w:sz w:val="20"/>
        </w:rPr>
        <w:t>Заказчика</w:t>
      </w:r>
      <w:r w:rsidR="00BC24B1" w:rsidRPr="00993CE2">
        <w:rPr>
          <w:sz w:val="20"/>
        </w:rPr>
        <w:t>, выполнить пог</w:t>
      </w:r>
      <w:r w:rsidR="006405FF" w:rsidRPr="00993CE2">
        <w:rPr>
          <w:sz w:val="20"/>
        </w:rPr>
        <w:t>рузо-разгрузочные работы</w:t>
      </w:r>
      <w:r w:rsidR="00C122AD" w:rsidRPr="00993CE2">
        <w:rPr>
          <w:sz w:val="20"/>
        </w:rPr>
        <w:t>.</w:t>
      </w:r>
      <w:r w:rsidR="006405FF" w:rsidRPr="00993CE2">
        <w:rPr>
          <w:sz w:val="20"/>
        </w:rPr>
        <w:t xml:space="preserve"> </w:t>
      </w:r>
    </w:p>
    <w:p w14:paraId="423DE255" w14:textId="77777777" w:rsidR="0056577F" w:rsidRPr="00993CE2" w:rsidRDefault="0056577F" w:rsidP="00297CAC">
      <w:pPr>
        <w:tabs>
          <w:tab w:val="left" w:pos="180"/>
        </w:tabs>
        <w:ind w:left="780"/>
        <w:jc w:val="both"/>
        <w:rPr>
          <w:sz w:val="20"/>
        </w:rPr>
      </w:pPr>
    </w:p>
    <w:p w14:paraId="5B209FEF" w14:textId="14BA8DD7" w:rsidR="0056577F" w:rsidRPr="00993CE2" w:rsidRDefault="0003409E" w:rsidP="00297CAC">
      <w:pPr>
        <w:tabs>
          <w:tab w:val="left" w:pos="180"/>
        </w:tabs>
        <w:jc w:val="both"/>
        <w:rPr>
          <w:b/>
          <w:sz w:val="20"/>
        </w:rPr>
      </w:pPr>
      <w:r w:rsidRPr="00993CE2">
        <w:rPr>
          <w:b/>
          <w:sz w:val="20"/>
        </w:rPr>
        <w:t xml:space="preserve">          </w:t>
      </w:r>
      <w:r w:rsidR="0056577F" w:rsidRPr="00993CE2">
        <w:rPr>
          <w:b/>
          <w:sz w:val="20"/>
        </w:rPr>
        <w:t>3.</w:t>
      </w:r>
      <w:r w:rsidR="00DC36D8" w:rsidRPr="00993CE2">
        <w:rPr>
          <w:b/>
          <w:sz w:val="20"/>
        </w:rPr>
        <w:t>Стоимость услуг и п</w:t>
      </w:r>
      <w:r w:rsidR="0056577F" w:rsidRPr="00993CE2">
        <w:rPr>
          <w:b/>
          <w:sz w:val="20"/>
        </w:rPr>
        <w:t>орядок расчетов.</w:t>
      </w:r>
    </w:p>
    <w:p w14:paraId="78A27DD5" w14:textId="71DA7D8E" w:rsidR="00C91924" w:rsidRPr="00993CE2" w:rsidRDefault="00667358" w:rsidP="00297CAC">
      <w:pPr>
        <w:pStyle w:val="a4"/>
        <w:tabs>
          <w:tab w:val="left" w:pos="180"/>
        </w:tabs>
        <w:ind w:left="0"/>
        <w:jc w:val="both"/>
        <w:rPr>
          <w:b/>
          <w:sz w:val="20"/>
        </w:rPr>
      </w:pPr>
      <w:r w:rsidRPr="00993CE2">
        <w:rPr>
          <w:sz w:val="20"/>
        </w:rPr>
        <w:t>3.1. Стоимость услуг п</w:t>
      </w:r>
      <w:r w:rsidR="00CB6645" w:rsidRPr="00993CE2">
        <w:rPr>
          <w:sz w:val="20"/>
        </w:rPr>
        <w:t>о настояще</w:t>
      </w:r>
      <w:r w:rsidR="00E77A52" w:rsidRPr="00993CE2">
        <w:rPr>
          <w:sz w:val="20"/>
        </w:rPr>
        <w:t>му Договору</w:t>
      </w:r>
      <w:r w:rsidR="006362DB" w:rsidRPr="00993CE2">
        <w:rPr>
          <w:b/>
          <w:sz w:val="20"/>
        </w:rPr>
        <w:t xml:space="preserve"> </w:t>
      </w:r>
      <w:r w:rsidR="006362DB" w:rsidRPr="00993CE2">
        <w:rPr>
          <w:sz w:val="20"/>
        </w:rPr>
        <w:t>составляет</w:t>
      </w:r>
      <w:r w:rsidR="00972571" w:rsidRPr="00993CE2">
        <w:rPr>
          <w:b/>
          <w:sz w:val="20"/>
          <w:szCs w:val="20"/>
        </w:rPr>
        <w:t xml:space="preserve"> </w:t>
      </w:r>
      <w:r w:rsidR="00972571" w:rsidRPr="00993CE2">
        <w:rPr>
          <w:b/>
          <w:sz w:val="20"/>
          <w:szCs w:val="20"/>
          <w:highlight w:val="green"/>
        </w:rPr>
        <w:t>==</w:t>
      </w:r>
      <w:r w:rsidR="00972571" w:rsidRPr="00993CE2">
        <w:rPr>
          <w:szCs w:val="28"/>
          <w:highlight w:val="yellow"/>
        </w:rPr>
        <w:t>CONTRACT_</w:t>
      </w:r>
      <w:r w:rsidR="00972571" w:rsidRPr="00993CE2">
        <w:rPr>
          <w:szCs w:val="28"/>
          <w:highlight w:val="yellow"/>
          <w:lang w:val="en-US"/>
        </w:rPr>
        <w:t>SUM</w:t>
      </w:r>
      <w:r w:rsidR="00972571" w:rsidRPr="00993CE2">
        <w:rPr>
          <w:szCs w:val="28"/>
          <w:highlight w:val="yellow"/>
        </w:rPr>
        <w:t>==</w:t>
      </w:r>
      <w:r w:rsidR="00972571" w:rsidRPr="00993CE2">
        <w:rPr>
          <w:szCs w:val="28"/>
        </w:rPr>
        <w:t xml:space="preserve"> рублей</w:t>
      </w:r>
      <w:r w:rsidR="00972571" w:rsidRPr="00993CE2">
        <w:rPr>
          <w:b/>
          <w:sz w:val="20"/>
        </w:rPr>
        <w:t xml:space="preserve"> </w:t>
      </w:r>
      <w:r w:rsidR="00EA6EDC" w:rsidRPr="00993CE2">
        <w:rPr>
          <w:b/>
          <w:sz w:val="20"/>
        </w:rPr>
        <w:t>(без налога НДС)</w:t>
      </w:r>
      <w:r w:rsidR="00EA6EDC" w:rsidRPr="00993CE2">
        <w:rPr>
          <w:b/>
          <w:sz w:val="20"/>
          <w:u w:val="single"/>
        </w:rPr>
        <w:t>.</w:t>
      </w:r>
    </w:p>
    <w:p w14:paraId="0CC241C7" w14:textId="78C6739E" w:rsidR="0056577F" w:rsidRPr="00993CE2" w:rsidRDefault="00B041BE" w:rsidP="00297CAC">
      <w:pPr>
        <w:pStyle w:val="a4"/>
        <w:tabs>
          <w:tab w:val="left" w:pos="180"/>
        </w:tabs>
        <w:ind w:left="0"/>
        <w:jc w:val="both"/>
      </w:pPr>
      <w:r w:rsidRPr="00993CE2">
        <w:rPr>
          <w:sz w:val="20"/>
          <w:szCs w:val="20"/>
        </w:rPr>
        <w:t>3.2.</w:t>
      </w:r>
      <w:r w:rsidR="00D957F8" w:rsidRPr="00993CE2">
        <w:rPr>
          <w:sz w:val="20"/>
          <w:szCs w:val="20"/>
        </w:rPr>
        <w:t xml:space="preserve"> </w:t>
      </w:r>
      <w:r w:rsidR="00C122AD" w:rsidRPr="00993CE2">
        <w:rPr>
          <w:sz w:val="20"/>
          <w:szCs w:val="20"/>
        </w:rPr>
        <w:t>Расчет</w:t>
      </w:r>
      <w:r w:rsidR="0056577F" w:rsidRPr="00993CE2">
        <w:rPr>
          <w:sz w:val="20"/>
          <w:szCs w:val="20"/>
        </w:rPr>
        <w:t xml:space="preserve"> за </w:t>
      </w:r>
      <w:r w:rsidR="00527E76" w:rsidRPr="00993CE2">
        <w:rPr>
          <w:sz w:val="20"/>
          <w:szCs w:val="20"/>
        </w:rPr>
        <w:t>оказанные услуги</w:t>
      </w:r>
      <w:r w:rsidR="00C122AD" w:rsidRPr="00993CE2">
        <w:rPr>
          <w:sz w:val="20"/>
          <w:szCs w:val="20"/>
        </w:rPr>
        <w:t xml:space="preserve"> осуществляе</w:t>
      </w:r>
      <w:r w:rsidR="0056577F" w:rsidRPr="00993CE2">
        <w:rPr>
          <w:sz w:val="20"/>
          <w:szCs w:val="20"/>
        </w:rPr>
        <w:t xml:space="preserve">тся на основании действующего </w:t>
      </w:r>
      <w:r w:rsidR="00527E76" w:rsidRPr="00993CE2">
        <w:rPr>
          <w:sz w:val="20"/>
          <w:szCs w:val="20"/>
        </w:rPr>
        <w:t>Договора</w:t>
      </w:r>
      <w:r w:rsidR="0056577F" w:rsidRPr="00993CE2">
        <w:rPr>
          <w:sz w:val="20"/>
          <w:szCs w:val="20"/>
        </w:rPr>
        <w:t>, при этом</w:t>
      </w:r>
      <w:r w:rsidR="00527E76" w:rsidRPr="00993CE2">
        <w:rPr>
          <w:sz w:val="20"/>
          <w:szCs w:val="20"/>
        </w:rPr>
        <w:t xml:space="preserve"> </w:t>
      </w:r>
      <w:r w:rsidR="000317B0" w:rsidRPr="00993CE2">
        <w:rPr>
          <w:b/>
          <w:sz w:val="20"/>
        </w:rPr>
        <w:t>Исполнитель</w:t>
      </w:r>
      <w:r w:rsidR="000317B0" w:rsidRPr="00993CE2">
        <w:rPr>
          <w:sz w:val="20"/>
          <w:szCs w:val="20"/>
        </w:rPr>
        <w:t xml:space="preserve"> </w:t>
      </w:r>
      <w:r w:rsidR="0056577F" w:rsidRPr="00993CE2">
        <w:rPr>
          <w:sz w:val="20"/>
          <w:szCs w:val="20"/>
        </w:rPr>
        <w:t xml:space="preserve">оставляет за собой право на изменение </w:t>
      </w:r>
      <w:r w:rsidR="00527E76" w:rsidRPr="00993CE2">
        <w:rPr>
          <w:sz w:val="20"/>
          <w:szCs w:val="20"/>
        </w:rPr>
        <w:t>стоимости услуг</w:t>
      </w:r>
      <w:r w:rsidR="0056577F" w:rsidRPr="00993CE2">
        <w:rPr>
          <w:sz w:val="20"/>
          <w:szCs w:val="20"/>
        </w:rPr>
        <w:t xml:space="preserve">, в зависимости от изменения цен на рынке </w:t>
      </w:r>
      <w:r w:rsidR="006C4393" w:rsidRPr="00993CE2">
        <w:rPr>
          <w:sz w:val="20"/>
          <w:szCs w:val="20"/>
        </w:rPr>
        <w:t>транспортных услуг</w:t>
      </w:r>
      <w:r w:rsidR="0056577F" w:rsidRPr="00993CE2">
        <w:rPr>
          <w:sz w:val="20"/>
          <w:szCs w:val="20"/>
        </w:rPr>
        <w:t>.</w:t>
      </w:r>
      <w:r w:rsidR="00527E76" w:rsidRPr="00993CE2">
        <w:rPr>
          <w:sz w:val="20"/>
          <w:szCs w:val="20"/>
        </w:rPr>
        <w:t xml:space="preserve"> </w:t>
      </w:r>
      <w:r w:rsidR="0056577F" w:rsidRPr="00993CE2">
        <w:rPr>
          <w:sz w:val="20"/>
          <w:szCs w:val="20"/>
        </w:rPr>
        <w:t xml:space="preserve">Новый тарифный план предоставляется </w:t>
      </w:r>
      <w:r w:rsidR="0056577F" w:rsidRPr="00993CE2">
        <w:rPr>
          <w:b/>
          <w:sz w:val="20"/>
          <w:szCs w:val="20"/>
        </w:rPr>
        <w:t>Заказчику</w:t>
      </w:r>
      <w:r w:rsidR="0056577F" w:rsidRPr="00993CE2">
        <w:rPr>
          <w:sz w:val="20"/>
          <w:szCs w:val="20"/>
        </w:rPr>
        <w:t xml:space="preserve"> в уведомительном порядке</w:t>
      </w:r>
      <w:r w:rsidR="0056577F" w:rsidRPr="00993CE2">
        <w:t>.</w:t>
      </w:r>
    </w:p>
    <w:p w14:paraId="37FC244E" w14:textId="3BEC9388" w:rsidR="000317B0" w:rsidRPr="00993CE2" w:rsidRDefault="000317B0" w:rsidP="00297CAC">
      <w:pPr>
        <w:pStyle w:val="a4"/>
        <w:tabs>
          <w:tab w:val="left" w:pos="180"/>
        </w:tabs>
        <w:ind w:left="0"/>
        <w:jc w:val="both"/>
        <w:rPr>
          <w:sz w:val="20"/>
          <w:szCs w:val="20"/>
        </w:rPr>
      </w:pPr>
      <w:r w:rsidRPr="00993CE2">
        <w:rPr>
          <w:sz w:val="20"/>
          <w:szCs w:val="20"/>
        </w:rPr>
        <w:t>3.3.</w:t>
      </w:r>
      <w:r w:rsidR="00D957F8" w:rsidRPr="00993CE2">
        <w:rPr>
          <w:sz w:val="20"/>
          <w:szCs w:val="20"/>
        </w:rPr>
        <w:t xml:space="preserve"> </w:t>
      </w:r>
      <w:r w:rsidR="00667358" w:rsidRPr="00993CE2">
        <w:rPr>
          <w:sz w:val="20"/>
          <w:szCs w:val="20"/>
        </w:rPr>
        <w:t xml:space="preserve"> Оплата услуг </w:t>
      </w:r>
      <w:r w:rsidR="00667358" w:rsidRPr="00993CE2">
        <w:rPr>
          <w:b/>
          <w:sz w:val="20"/>
          <w:szCs w:val="20"/>
        </w:rPr>
        <w:t xml:space="preserve">Заказчиком </w:t>
      </w:r>
      <w:r w:rsidR="00667358" w:rsidRPr="00993CE2">
        <w:rPr>
          <w:b/>
          <w:sz w:val="20"/>
        </w:rPr>
        <w:t>Исполнителю</w:t>
      </w:r>
      <w:r w:rsidR="00667358" w:rsidRPr="00993CE2">
        <w:rPr>
          <w:b/>
          <w:sz w:val="20"/>
          <w:szCs w:val="20"/>
        </w:rPr>
        <w:t xml:space="preserve"> </w:t>
      </w:r>
      <w:r w:rsidR="00667358" w:rsidRPr="00993CE2">
        <w:rPr>
          <w:sz w:val="20"/>
          <w:szCs w:val="20"/>
        </w:rPr>
        <w:t>производится</w:t>
      </w:r>
      <w:r w:rsidR="00BC0619" w:rsidRPr="00993CE2">
        <w:rPr>
          <w:sz w:val="20"/>
          <w:szCs w:val="20"/>
        </w:rPr>
        <w:t xml:space="preserve"> </w:t>
      </w:r>
      <w:r w:rsidR="00EA6EDC" w:rsidRPr="00993CE2">
        <w:rPr>
          <w:sz w:val="20"/>
          <w:szCs w:val="20"/>
        </w:rPr>
        <w:t>до</w:t>
      </w:r>
      <w:r w:rsidR="000D6A03" w:rsidRPr="00993CE2">
        <w:rPr>
          <w:sz w:val="20"/>
          <w:szCs w:val="20"/>
        </w:rPr>
        <w:t>/в процессе/после окончания</w:t>
      </w:r>
      <w:r w:rsidR="00BC24B1" w:rsidRPr="00993CE2">
        <w:rPr>
          <w:sz w:val="20"/>
          <w:szCs w:val="20"/>
        </w:rPr>
        <w:t xml:space="preserve"> </w:t>
      </w:r>
      <w:r w:rsidR="00EA6EDC" w:rsidRPr="00993CE2">
        <w:rPr>
          <w:sz w:val="20"/>
          <w:szCs w:val="20"/>
        </w:rPr>
        <w:t>выполнения работ</w:t>
      </w:r>
      <w:r w:rsidR="00091BF8" w:rsidRPr="00993CE2">
        <w:rPr>
          <w:sz w:val="20"/>
          <w:szCs w:val="20"/>
        </w:rPr>
        <w:t>.</w:t>
      </w:r>
    </w:p>
    <w:p w14:paraId="5F09A79D" w14:textId="77777777" w:rsidR="00527E76" w:rsidRPr="00993CE2" w:rsidRDefault="00527E76" w:rsidP="00297CAC">
      <w:pPr>
        <w:tabs>
          <w:tab w:val="left" w:pos="180"/>
        </w:tabs>
        <w:jc w:val="both"/>
        <w:rPr>
          <w:b/>
          <w:sz w:val="20"/>
        </w:rPr>
      </w:pPr>
    </w:p>
    <w:p w14:paraId="107025BA" w14:textId="77777777" w:rsidR="0056577F" w:rsidRPr="00993CE2" w:rsidRDefault="0003409E" w:rsidP="00297CAC">
      <w:pPr>
        <w:tabs>
          <w:tab w:val="left" w:pos="180"/>
        </w:tabs>
        <w:jc w:val="both"/>
        <w:rPr>
          <w:sz w:val="20"/>
        </w:rPr>
      </w:pPr>
      <w:r w:rsidRPr="00993CE2">
        <w:rPr>
          <w:b/>
          <w:sz w:val="20"/>
        </w:rPr>
        <w:t xml:space="preserve">          </w:t>
      </w:r>
      <w:r w:rsidR="0056577F" w:rsidRPr="00993CE2">
        <w:rPr>
          <w:b/>
          <w:sz w:val="20"/>
        </w:rPr>
        <w:t>4.Ответственность сторон.</w:t>
      </w:r>
    </w:p>
    <w:p w14:paraId="3964156E" w14:textId="77777777" w:rsidR="00B041BE" w:rsidRPr="00993CE2" w:rsidRDefault="0056577F" w:rsidP="00297CAC">
      <w:pPr>
        <w:pStyle w:val="a4"/>
        <w:tabs>
          <w:tab w:val="left" w:pos="180"/>
        </w:tabs>
        <w:ind w:left="0"/>
        <w:jc w:val="both"/>
        <w:rPr>
          <w:sz w:val="20"/>
        </w:rPr>
      </w:pPr>
      <w:r w:rsidRPr="00993CE2">
        <w:rPr>
          <w:sz w:val="20"/>
        </w:rPr>
        <w:t>4.1.</w:t>
      </w:r>
      <w:r w:rsidR="00D957F8" w:rsidRPr="00993CE2">
        <w:rPr>
          <w:sz w:val="20"/>
        </w:rPr>
        <w:t xml:space="preserve"> </w:t>
      </w:r>
      <w:r w:rsidR="00B041BE" w:rsidRPr="00993CE2">
        <w:rPr>
          <w:sz w:val="20"/>
        </w:rPr>
        <w:t>За неисполнение или ненадлежащее исполнение обязательст</w:t>
      </w:r>
      <w:r w:rsidR="00B665C4" w:rsidRPr="00993CE2">
        <w:rPr>
          <w:sz w:val="20"/>
        </w:rPr>
        <w:t>в</w:t>
      </w:r>
      <w:r w:rsidR="00B041BE" w:rsidRPr="00993CE2">
        <w:rPr>
          <w:sz w:val="20"/>
        </w:rPr>
        <w:t xml:space="preserve"> по настоящему Договору Стороны несут ответственность в соответствии с законодательством Российской Федерации.</w:t>
      </w:r>
    </w:p>
    <w:p w14:paraId="4F96F407" w14:textId="77777777" w:rsidR="0056577F" w:rsidRPr="00993CE2" w:rsidRDefault="00B041BE" w:rsidP="00297CAC">
      <w:pPr>
        <w:pStyle w:val="a4"/>
        <w:tabs>
          <w:tab w:val="left" w:pos="180"/>
        </w:tabs>
        <w:ind w:left="0"/>
        <w:jc w:val="both"/>
        <w:rPr>
          <w:sz w:val="20"/>
        </w:rPr>
      </w:pPr>
      <w:r w:rsidRPr="00993CE2">
        <w:rPr>
          <w:sz w:val="20"/>
        </w:rPr>
        <w:t>4.2.</w:t>
      </w:r>
      <w:r w:rsidR="00D957F8" w:rsidRPr="00993CE2">
        <w:rPr>
          <w:sz w:val="20"/>
        </w:rPr>
        <w:t xml:space="preserve"> </w:t>
      </w:r>
      <w:r w:rsidR="0056577F" w:rsidRPr="00993CE2">
        <w:rPr>
          <w:b/>
          <w:sz w:val="20"/>
        </w:rPr>
        <w:t>Заказчик</w:t>
      </w:r>
      <w:r w:rsidR="0056577F" w:rsidRPr="00993CE2">
        <w:rPr>
          <w:sz w:val="20"/>
        </w:rPr>
        <w:t xml:space="preserve"> несет ответственность за несвоевременную оплату оказанных </w:t>
      </w:r>
      <w:r w:rsidR="000317B0" w:rsidRPr="00993CE2">
        <w:rPr>
          <w:b/>
          <w:sz w:val="20"/>
        </w:rPr>
        <w:t>Исполнителем</w:t>
      </w:r>
      <w:r w:rsidR="000317B0" w:rsidRPr="00993CE2">
        <w:rPr>
          <w:sz w:val="20"/>
        </w:rPr>
        <w:t xml:space="preserve"> </w:t>
      </w:r>
      <w:r w:rsidR="0056577F" w:rsidRPr="00993CE2">
        <w:rPr>
          <w:sz w:val="20"/>
        </w:rPr>
        <w:t xml:space="preserve">услуг в размере </w:t>
      </w:r>
      <w:r w:rsidR="0056577F" w:rsidRPr="00993CE2">
        <w:rPr>
          <w:b/>
          <w:sz w:val="20"/>
        </w:rPr>
        <w:t>1%</w:t>
      </w:r>
      <w:r w:rsidR="0056577F" w:rsidRPr="00993CE2">
        <w:rPr>
          <w:sz w:val="20"/>
        </w:rPr>
        <w:t xml:space="preserve"> за каждый день просрочки. </w:t>
      </w:r>
    </w:p>
    <w:p w14:paraId="6D1C8CED" w14:textId="77777777" w:rsidR="0056577F" w:rsidRPr="00993CE2" w:rsidRDefault="00527E76" w:rsidP="00297CAC">
      <w:pPr>
        <w:pStyle w:val="2"/>
        <w:tabs>
          <w:tab w:val="left" w:pos="180"/>
        </w:tabs>
        <w:ind w:left="0"/>
      </w:pPr>
      <w:r w:rsidRPr="00993CE2">
        <w:t>4.</w:t>
      </w:r>
      <w:r w:rsidR="00B041BE" w:rsidRPr="00993CE2">
        <w:t>3</w:t>
      </w:r>
      <w:r w:rsidR="0056577F" w:rsidRPr="00993CE2">
        <w:t>.</w:t>
      </w:r>
      <w:r w:rsidR="00D957F8" w:rsidRPr="00993CE2">
        <w:t xml:space="preserve"> </w:t>
      </w:r>
      <w:r w:rsidR="0056577F" w:rsidRPr="00993CE2">
        <w:t xml:space="preserve">Стороны </w:t>
      </w:r>
      <w:r w:rsidR="00B041BE" w:rsidRPr="00993CE2">
        <w:t>освобождаются от ответственности за частичное или полное невыполнение своих обязательств по настоящему Договору, если оно является следствием обстоятельств непреодолимой силы. Срок исполнения договорных обязательств автоматически пролонгируется на период действия этих обстоятельств. По окончании действия обстоятельст</w:t>
      </w:r>
      <w:r w:rsidR="00B665C4" w:rsidRPr="00993CE2">
        <w:t>в</w:t>
      </w:r>
      <w:r w:rsidR="00B041BE" w:rsidRPr="00993CE2">
        <w:t xml:space="preserve"> непреодолимой силы стороны восстанавливают отношения до полного выполнения своих обязательств по настоящему Договору. </w:t>
      </w:r>
    </w:p>
    <w:p w14:paraId="7B575EDF" w14:textId="77777777" w:rsidR="00B665C4" w:rsidRPr="00993CE2" w:rsidRDefault="00D957F8" w:rsidP="00297CAC">
      <w:pPr>
        <w:pStyle w:val="2"/>
        <w:tabs>
          <w:tab w:val="left" w:pos="180"/>
        </w:tabs>
        <w:ind w:left="0"/>
      </w:pPr>
      <w:r w:rsidRPr="00993CE2">
        <w:t xml:space="preserve">4.4. </w:t>
      </w:r>
      <w:r w:rsidR="00B665C4" w:rsidRPr="00993CE2">
        <w:t>Сторона, для которой создалась невозможность выполнения обязательств по Догов</w:t>
      </w:r>
      <w:r w:rsidR="00C91924" w:rsidRPr="00993CE2">
        <w:t>о</w:t>
      </w:r>
      <w:r w:rsidR="00B665C4" w:rsidRPr="00993CE2">
        <w:t>ру, обязана немедленно известить другую сторону о наступлении или прекращении вышеуказанных обязательств. Несвоевременное извещение об обстоятельствах непреодолимой силы лишает соответствующую сторону права считать их причиной невыполнения условий настоящего Договора.</w:t>
      </w:r>
    </w:p>
    <w:p w14:paraId="61DF9E1A" w14:textId="77777777" w:rsidR="0056577F" w:rsidRPr="00993CE2" w:rsidRDefault="0056577F" w:rsidP="00297CAC">
      <w:pPr>
        <w:tabs>
          <w:tab w:val="left" w:pos="180"/>
        </w:tabs>
        <w:jc w:val="both"/>
        <w:rPr>
          <w:sz w:val="20"/>
        </w:rPr>
      </w:pPr>
    </w:p>
    <w:p w14:paraId="5AC1267B" w14:textId="77777777" w:rsidR="0056577F" w:rsidRPr="00993CE2" w:rsidRDefault="0003409E" w:rsidP="00297CAC">
      <w:pPr>
        <w:tabs>
          <w:tab w:val="left" w:pos="180"/>
        </w:tabs>
        <w:jc w:val="both"/>
        <w:rPr>
          <w:b/>
          <w:sz w:val="20"/>
        </w:rPr>
      </w:pPr>
      <w:r w:rsidRPr="00993CE2">
        <w:rPr>
          <w:b/>
          <w:sz w:val="20"/>
        </w:rPr>
        <w:t xml:space="preserve">          </w:t>
      </w:r>
      <w:r w:rsidR="0056577F" w:rsidRPr="00993CE2">
        <w:rPr>
          <w:b/>
          <w:sz w:val="20"/>
        </w:rPr>
        <w:t>5.Срок действия договора.</w:t>
      </w:r>
    </w:p>
    <w:p w14:paraId="3EEE311F" w14:textId="77777777" w:rsidR="0056577F" w:rsidRPr="00993CE2" w:rsidRDefault="0056577F" w:rsidP="00297CAC">
      <w:pPr>
        <w:pStyle w:val="a4"/>
        <w:tabs>
          <w:tab w:val="left" w:pos="180"/>
        </w:tabs>
        <w:ind w:left="0"/>
        <w:jc w:val="both"/>
        <w:rPr>
          <w:sz w:val="20"/>
        </w:rPr>
      </w:pPr>
      <w:r w:rsidRPr="00993CE2">
        <w:rPr>
          <w:sz w:val="20"/>
        </w:rPr>
        <w:t>5.1.</w:t>
      </w:r>
      <w:r w:rsidR="00D957F8" w:rsidRPr="00993CE2">
        <w:rPr>
          <w:sz w:val="20"/>
        </w:rPr>
        <w:t xml:space="preserve"> </w:t>
      </w:r>
      <w:r w:rsidR="00BC24B1" w:rsidRPr="00993CE2">
        <w:rPr>
          <w:sz w:val="20"/>
        </w:rPr>
        <w:t>Договор действует с момента подписа</w:t>
      </w:r>
      <w:r w:rsidR="004B224C" w:rsidRPr="00993CE2">
        <w:rPr>
          <w:sz w:val="20"/>
        </w:rPr>
        <w:t>ния до момента окончания работ,</w:t>
      </w:r>
      <w:r w:rsidR="00BC24B1" w:rsidRPr="00993CE2">
        <w:rPr>
          <w:sz w:val="20"/>
        </w:rPr>
        <w:t xml:space="preserve"> оплаты счета</w:t>
      </w:r>
      <w:r w:rsidR="004B224C" w:rsidRPr="00993CE2">
        <w:rPr>
          <w:sz w:val="20"/>
        </w:rPr>
        <w:t xml:space="preserve"> и подписания сторонами акта выполненных работ.</w:t>
      </w:r>
    </w:p>
    <w:p w14:paraId="52DF5671" w14:textId="77777777" w:rsidR="0056577F" w:rsidRPr="00993CE2" w:rsidRDefault="0056577F" w:rsidP="00297CAC">
      <w:pPr>
        <w:pStyle w:val="a4"/>
        <w:tabs>
          <w:tab w:val="left" w:pos="180"/>
        </w:tabs>
        <w:ind w:left="0"/>
        <w:jc w:val="both"/>
        <w:rPr>
          <w:sz w:val="20"/>
        </w:rPr>
      </w:pPr>
      <w:r w:rsidRPr="00993CE2">
        <w:rPr>
          <w:sz w:val="20"/>
        </w:rPr>
        <w:t>5.2.</w:t>
      </w:r>
      <w:r w:rsidR="00D957F8" w:rsidRPr="00993CE2">
        <w:rPr>
          <w:sz w:val="20"/>
        </w:rPr>
        <w:t xml:space="preserve"> </w:t>
      </w:r>
      <w:r w:rsidRPr="00993CE2">
        <w:rPr>
          <w:sz w:val="20"/>
        </w:rPr>
        <w:t>Если ни одна из сторон не расторгла договор до истечения срока действия, договор пролонгируется.</w:t>
      </w:r>
    </w:p>
    <w:p w14:paraId="5D040145" w14:textId="77777777" w:rsidR="0056577F" w:rsidRPr="00993CE2" w:rsidRDefault="0056577F" w:rsidP="00297CAC">
      <w:pPr>
        <w:pStyle w:val="a4"/>
        <w:tabs>
          <w:tab w:val="left" w:pos="180"/>
        </w:tabs>
        <w:ind w:left="0"/>
        <w:jc w:val="both"/>
        <w:rPr>
          <w:sz w:val="20"/>
        </w:rPr>
      </w:pPr>
      <w:r w:rsidRPr="00993CE2">
        <w:rPr>
          <w:sz w:val="20"/>
        </w:rPr>
        <w:t>5.3.</w:t>
      </w:r>
      <w:r w:rsidR="00D957F8" w:rsidRPr="00993CE2">
        <w:rPr>
          <w:sz w:val="20"/>
        </w:rPr>
        <w:t xml:space="preserve"> </w:t>
      </w:r>
      <w:r w:rsidRPr="00993CE2">
        <w:rPr>
          <w:b/>
          <w:sz w:val="20"/>
        </w:rPr>
        <w:t>Заказчик</w:t>
      </w:r>
      <w:r w:rsidRPr="00993CE2">
        <w:rPr>
          <w:sz w:val="20"/>
        </w:rPr>
        <w:t xml:space="preserve"> в праве расторгнуть договор в одностороннем порядке после завершения всех расчетов с </w:t>
      </w:r>
      <w:r w:rsidR="000317B0" w:rsidRPr="00993CE2">
        <w:rPr>
          <w:b/>
          <w:sz w:val="20"/>
        </w:rPr>
        <w:t>Исполнителем</w:t>
      </w:r>
      <w:r w:rsidRPr="00993CE2">
        <w:rPr>
          <w:sz w:val="20"/>
        </w:rPr>
        <w:t>.</w:t>
      </w:r>
    </w:p>
    <w:p w14:paraId="7DB19432" w14:textId="77777777" w:rsidR="0056577F" w:rsidRPr="00993CE2" w:rsidRDefault="0056577F" w:rsidP="00297CAC">
      <w:pPr>
        <w:pStyle w:val="a4"/>
        <w:tabs>
          <w:tab w:val="left" w:pos="180"/>
        </w:tabs>
        <w:ind w:left="0"/>
        <w:jc w:val="both"/>
        <w:rPr>
          <w:sz w:val="20"/>
        </w:rPr>
      </w:pPr>
      <w:r w:rsidRPr="00993CE2">
        <w:rPr>
          <w:sz w:val="20"/>
        </w:rPr>
        <w:t>5.</w:t>
      </w:r>
      <w:r w:rsidR="00527E76" w:rsidRPr="00993CE2">
        <w:rPr>
          <w:sz w:val="20"/>
        </w:rPr>
        <w:t>4</w:t>
      </w:r>
      <w:r w:rsidRPr="00993CE2">
        <w:rPr>
          <w:sz w:val="20"/>
        </w:rPr>
        <w:t>.</w:t>
      </w:r>
      <w:r w:rsidR="00D957F8" w:rsidRPr="00993CE2">
        <w:rPr>
          <w:b/>
          <w:sz w:val="20"/>
        </w:rPr>
        <w:t xml:space="preserve"> </w:t>
      </w:r>
      <w:r w:rsidR="00F00DC9" w:rsidRPr="00993CE2">
        <w:rPr>
          <w:b/>
          <w:sz w:val="20"/>
        </w:rPr>
        <w:t>Исполнитель</w:t>
      </w:r>
      <w:r w:rsidRPr="00993CE2">
        <w:rPr>
          <w:sz w:val="20"/>
        </w:rPr>
        <w:t xml:space="preserve"> в праве расторгнуть договор в одностороннем порядке в случае несвоевременной оплаты </w:t>
      </w:r>
      <w:r w:rsidRPr="00993CE2">
        <w:rPr>
          <w:b/>
          <w:sz w:val="20"/>
        </w:rPr>
        <w:t>Заказчиком</w:t>
      </w:r>
      <w:r w:rsidRPr="00993CE2">
        <w:rPr>
          <w:sz w:val="20"/>
        </w:rPr>
        <w:t xml:space="preserve"> оказанных услуг.</w:t>
      </w:r>
    </w:p>
    <w:p w14:paraId="208F4418" w14:textId="77777777" w:rsidR="0056577F" w:rsidRPr="00993CE2" w:rsidRDefault="0056577F" w:rsidP="00297CAC">
      <w:pPr>
        <w:pStyle w:val="a4"/>
        <w:tabs>
          <w:tab w:val="left" w:pos="180"/>
        </w:tabs>
        <w:ind w:left="0"/>
        <w:jc w:val="both"/>
        <w:rPr>
          <w:sz w:val="20"/>
        </w:rPr>
      </w:pPr>
      <w:r w:rsidRPr="00993CE2">
        <w:rPr>
          <w:sz w:val="20"/>
        </w:rPr>
        <w:lastRenderedPageBreak/>
        <w:t>5.</w:t>
      </w:r>
      <w:r w:rsidR="00D957F8" w:rsidRPr="00993CE2">
        <w:rPr>
          <w:sz w:val="20"/>
        </w:rPr>
        <w:t>5</w:t>
      </w:r>
      <w:r w:rsidRPr="00993CE2">
        <w:rPr>
          <w:sz w:val="20"/>
        </w:rPr>
        <w:t>.</w:t>
      </w:r>
      <w:r w:rsidR="00D957F8" w:rsidRPr="00993CE2">
        <w:rPr>
          <w:sz w:val="20"/>
        </w:rPr>
        <w:t xml:space="preserve"> </w:t>
      </w:r>
      <w:r w:rsidR="00F00DC9" w:rsidRPr="00993CE2">
        <w:rPr>
          <w:b/>
          <w:sz w:val="20"/>
        </w:rPr>
        <w:t>Исполнитель</w:t>
      </w:r>
      <w:r w:rsidR="00F00DC9" w:rsidRPr="00993CE2">
        <w:rPr>
          <w:sz w:val="20"/>
        </w:rPr>
        <w:t xml:space="preserve"> </w:t>
      </w:r>
      <w:r w:rsidRPr="00993CE2">
        <w:rPr>
          <w:sz w:val="20"/>
        </w:rPr>
        <w:t xml:space="preserve">в праве расторгнуть договор в одностороннем порядке с уведомлением </w:t>
      </w:r>
      <w:r w:rsidRPr="00993CE2">
        <w:rPr>
          <w:b/>
          <w:sz w:val="20"/>
        </w:rPr>
        <w:t>Заказчика</w:t>
      </w:r>
      <w:r w:rsidRPr="00993CE2">
        <w:rPr>
          <w:sz w:val="20"/>
        </w:rPr>
        <w:t xml:space="preserve"> за </w:t>
      </w:r>
      <w:r w:rsidRPr="00993CE2">
        <w:rPr>
          <w:b/>
          <w:sz w:val="20"/>
        </w:rPr>
        <w:t>10 (десять)</w:t>
      </w:r>
      <w:r w:rsidRPr="00993CE2">
        <w:rPr>
          <w:sz w:val="20"/>
        </w:rPr>
        <w:t xml:space="preserve"> суток.</w:t>
      </w:r>
    </w:p>
    <w:p w14:paraId="3333FEFF" w14:textId="77777777" w:rsidR="001E632A" w:rsidRPr="00993CE2" w:rsidRDefault="001E632A" w:rsidP="00297CAC">
      <w:pPr>
        <w:pStyle w:val="a4"/>
        <w:tabs>
          <w:tab w:val="left" w:pos="180"/>
        </w:tabs>
        <w:ind w:left="0"/>
        <w:jc w:val="both"/>
        <w:rPr>
          <w:b/>
          <w:sz w:val="20"/>
        </w:rPr>
      </w:pPr>
    </w:p>
    <w:p w14:paraId="6CCA51E7" w14:textId="3D701A92" w:rsidR="0056577F" w:rsidRPr="00993CE2" w:rsidRDefault="004A7B16">
      <w:pPr>
        <w:pStyle w:val="a4"/>
        <w:tabs>
          <w:tab w:val="left" w:pos="180"/>
        </w:tabs>
        <w:ind w:left="0"/>
        <w:rPr>
          <w:b/>
          <w:sz w:val="20"/>
        </w:rPr>
        <w:pPrChange w:id="119" w:author="Никита Ремизов" w:date="2024-05-19T21:29:00Z">
          <w:pPr>
            <w:pStyle w:val="a4"/>
            <w:tabs>
              <w:tab w:val="left" w:pos="180"/>
            </w:tabs>
            <w:ind w:left="0"/>
            <w:jc w:val="both"/>
          </w:pPr>
        </w:pPrChange>
      </w:pPr>
      <w:ins w:id="120" w:author="Никита Ремизов" w:date="2024-05-19T21:29:00Z">
        <w:r>
          <w:rPr>
            <w:b/>
            <w:sz w:val="20"/>
          </w:rPr>
          <w:tab/>
        </w:r>
        <w:r>
          <w:rPr>
            <w:b/>
            <w:sz w:val="20"/>
          </w:rPr>
          <w:tab/>
        </w:r>
      </w:ins>
      <w:del w:id="121" w:author="Никита Ремизов" w:date="2024-05-19T21:29:00Z">
        <w:r w:rsidR="0003409E" w:rsidRPr="00993CE2" w:rsidDel="004A7B16">
          <w:rPr>
            <w:b/>
            <w:sz w:val="20"/>
          </w:rPr>
          <w:delText xml:space="preserve">          </w:delText>
        </w:r>
      </w:del>
      <w:r w:rsidR="00D158B1" w:rsidRPr="00993CE2">
        <w:rPr>
          <w:b/>
          <w:sz w:val="20"/>
        </w:rPr>
        <w:t>6</w:t>
      </w:r>
      <w:r w:rsidR="0056577F" w:rsidRPr="00993CE2">
        <w:rPr>
          <w:b/>
          <w:sz w:val="20"/>
        </w:rPr>
        <w:t xml:space="preserve">. </w:t>
      </w:r>
      <w:r w:rsidR="00C91924" w:rsidRPr="00993CE2">
        <w:rPr>
          <w:b/>
          <w:sz w:val="20"/>
        </w:rPr>
        <w:t>Реквизиты</w:t>
      </w:r>
      <w:r w:rsidR="0056577F" w:rsidRPr="00993CE2">
        <w:rPr>
          <w:b/>
          <w:sz w:val="20"/>
        </w:rPr>
        <w:t xml:space="preserve"> и подписи сторон.</w:t>
      </w:r>
    </w:p>
    <w:p w14:paraId="2E56A0D5" w14:textId="0CFA5A66" w:rsidR="00972571" w:rsidRPr="00993CE2" w:rsidRDefault="00972571" w:rsidP="000B3845">
      <w:pPr>
        <w:pStyle w:val="a4"/>
        <w:tabs>
          <w:tab w:val="left" w:pos="180"/>
        </w:tabs>
        <w:ind w:left="0"/>
        <w:jc w:val="both"/>
        <w:rPr>
          <w:b/>
          <w:sz w:val="20"/>
        </w:rPr>
        <w:pPrChange w:id="122" w:author="Никита Ремизов" w:date="2024-05-19T21:43:00Z">
          <w:pPr>
            <w:pStyle w:val="a4"/>
            <w:tabs>
              <w:tab w:val="left" w:pos="180"/>
            </w:tabs>
            <w:ind w:left="0"/>
          </w:pPr>
        </w:pPrChange>
      </w:pPr>
      <w:r w:rsidRPr="00993CE2">
        <w:rPr>
          <w:b/>
          <w:sz w:val="20"/>
        </w:rPr>
        <w:t>Исполнитель:</w:t>
      </w:r>
      <w:r w:rsidR="00DE1B6E">
        <w:rPr>
          <w:b/>
          <w:sz w:val="20"/>
        </w:rPr>
        <w:tab/>
      </w:r>
      <w:r w:rsidR="00DE1B6E">
        <w:rPr>
          <w:b/>
          <w:sz w:val="20"/>
        </w:rPr>
        <w:tab/>
      </w:r>
      <w:r w:rsidR="00DE1B6E">
        <w:rPr>
          <w:b/>
          <w:sz w:val="20"/>
        </w:rPr>
        <w:tab/>
      </w:r>
      <w:r w:rsidR="00DE1B6E">
        <w:rPr>
          <w:b/>
          <w:sz w:val="20"/>
        </w:rPr>
        <w:tab/>
      </w:r>
      <w:r w:rsidR="00DE1B6E">
        <w:rPr>
          <w:b/>
          <w:sz w:val="20"/>
        </w:rPr>
        <w:tab/>
      </w:r>
      <w:r w:rsidR="00DE1B6E">
        <w:rPr>
          <w:b/>
          <w:sz w:val="20"/>
        </w:rPr>
        <w:tab/>
      </w:r>
      <w:r w:rsidRPr="00993CE2">
        <w:rPr>
          <w:b/>
          <w:sz w:val="20"/>
          <w:szCs w:val="20"/>
        </w:rPr>
        <w:t>Заказчик:</w:t>
      </w:r>
    </w:p>
    <w:p w14:paraId="3F21B2CD" w14:textId="4D4BAA6C" w:rsidR="00972571" w:rsidRPr="000B3845" w:rsidRDefault="00B91EBC" w:rsidP="000B3845">
      <w:pPr>
        <w:pStyle w:val="a4"/>
        <w:ind w:left="0"/>
        <w:jc w:val="both"/>
        <w:rPr>
          <w:sz w:val="20"/>
          <w:rPrChange w:id="123" w:author="Никита Ремизов" w:date="2024-05-19T21:43:00Z">
            <w:rPr>
              <w:sz w:val="20"/>
            </w:rPr>
          </w:rPrChange>
        </w:rPr>
        <w:pPrChange w:id="124" w:author="Никита Ремизов" w:date="2024-05-19T21:43:00Z">
          <w:pPr>
            <w:pStyle w:val="a4"/>
            <w:ind w:left="0"/>
            <w:jc w:val="both"/>
          </w:pPr>
        </w:pPrChange>
      </w:pPr>
      <w:del w:id="125" w:author="Никита Ремизов" w:date="2024-05-19T21:31:00Z">
        <w:r w:rsidRPr="00993CE2" w:rsidDel="004A7B16">
          <w:rPr>
            <w:b/>
            <w:sz w:val="20"/>
          </w:rPr>
          <w:delText>ООО</w:delText>
        </w:r>
        <w:r w:rsidRPr="000B3845" w:rsidDel="004A7B16">
          <w:rPr>
            <w:b/>
            <w:sz w:val="20"/>
            <w:rPrChange w:id="126" w:author="Никита Ремизов" w:date="2024-05-19T21:43:00Z">
              <w:rPr>
                <w:b/>
                <w:sz w:val="20"/>
              </w:rPr>
            </w:rPrChange>
          </w:rPr>
          <w:delText xml:space="preserve"> </w:delText>
        </w:r>
        <w:r w:rsidR="00972571" w:rsidRPr="000B3845" w:rsidDel="004A7B16">
          <w:rPr>
            <w:b/>
            <w:sz w:val="20"/>
            <w:rPrChange w:id="127" w:author="Никита Ремизов" w:date="2024-05-19T21:43:00Z">
              <w:rPr>
                <w:b/>
                <w:sz w:val="20"/>
              </w:rPr>
            </w:rPrChange>
          </w:rPr>
          <w:delText xml:space="preserve">    </w:delText>
        </w:r>
      </w:del>
      <w:r w:rsidRPr="00993CE2">
        <w:rPr>
          <w:b/>
          <w:sz w:val="20"/>
        </w:rPr>
        <w:t>ООО</w:t>
      </w:r>
      <w:r w:rsidRPr="000B3845">
        <w:rPr>
          <w:b/>
          <w:sz w:val="20"/>
          <w:rPrChange w:id="128" w:author="Никита Ремизов" w:date="2024-05-19T21:43:00Z">
            <w:rPr>
              <w:b/>
              <w:sz w:val="20"/>
            </w:rPr>
          </w:rPrChange>
        </w:rPr>
        <w:t xml:space="preserve"> «</w:t>
      </w:r>
      <w:r w:rsidRPr="00993CE2">
        <w:rPr>
          <w:b/>
          <w:sz w:val="20"/>
        </w:rPr>
        <w:t>ПЕРЕВОЗКИ</w:t>
      </w:r>
      <w:r w:rsidRPr="000B3845">
        <w:rPr>
          <w:b/>
          <w:sz w:val="20"/>
          <w:rPrChange w:id="129" w:author="Никита Ремизов" w:date="2024-05-19T21:43:00Z">
            <w:rPr>
              <w:b/>
              <w:sz w:val="20"/>
            </w:rPr>
          </w:rPrChange>
        </w:rPr>
        <w:t>»</w:t>
      </w:r>
      <w:ins w:id="130" w:author="Никита Ремизов" w:date="2024-05-19T21:40:00Z">
        <w:r w:rsidR="001D2CBF" w:rsidRPr="000B3845">
          <w:rPr>
            <w:b/>
            <w:sz w:val="20"/>
            <w:rPrChange w:id="131" w:author="Никита Ремизов" w:date="2024-05-19T21:43:00Z">
              <w:rPr>
                <w:b/>
                <w:sz w:val="20"/>
                <w:lang w:val="en-US"/>
              </w:rPr>
            </w:rPrChange>
          </w:rPr>
          <w:tab/>
        </w:r>
        <w:r w:rsidR="001D2CBF" w:rsidRPr="000B3845">
          <w:rPr>
            <w:b/>
            <w:sz w:val="20"/>
            <w:rPrChange w:id="132" w:author="Никита Ремизов" w:date="2024-05-19T21:43:00Z">
              <w:rPr>
                <w:b/>
                <w:sz w:val="20"/>
                <w:lang w:val="en-US"/>
              </w:rPr>
            </w:rPrChange>
          </w:rPr>
          <w:tab/>
        </w:r>
        <w:r w:rsidR="001D2CBF" w:rsidRPr="000B3845">
          <w:rPr>
            <w:b/>
            <w:sz w:val="20"/>
            <w:rPrChange w:id="133" w:author="Никита Ремизов" w:date="2024-05-19T21:43:00Z">
              <w:rPr>
                <w:b/>
                <w:sz w:val="20"/>
                <w:lang w:val="en-US"/>
              </w:rPr>
            </w:rPrChange>
          </w:rPr>
          <w:tab/>
        </w:r>
        <w:r w:rsidR="001D2CBF" w:rsidRPr="000B3845">
          <w:rPr>
            <w:b/>
            <w:sz w:val="20"/>
            <w:rPrChange w:id="134" w:author="Никита Ремизов" w:date="2024-05-19T21:43:00Z">
              <w:rPr>
                <w:b/>
                <w:sz w:val="20"/>
                <w:lang w:val="en-US"/>
              </w:rPr>
            </w:rPrChange>
          </w:rPr>
          <w:tab/>
        </w:r>
        <w:r w:rsidR="001D2CBF" w:rsidRPr="000B3845">
          <w:rPr>
            <w:b/>
            <w:sz w:val="20"/>
            <w:rPrChange w:id="135" w:author="Никита Ремизов" w:date="2024-05-19T21:43:00Z">
              <w:rPr>
                <w:b/>
                <w:sz w:val="20"/>
                <w:lang w:val="en-US"/>
              </w:rPr>
            </w:rPrChange>
          </w:rPr>
          <w:tab/>
        </w:r>
      </w:ins>
      <w:del w:id="136" w:author="Никита Ремизов" w:date="2024-05-19T21:32:00Z">
        <w:r w:rsidR="00DE1B6E" w:rsidRPr="000B3845" w:rsidDel="004A7B16">
          <w:rPr>
            <w:b/>
            <w:sz w:val="20"/>
            <w:rPrChange w:id="137" w:author="Никита Ремизов" w:date="2024-05-19T21:43:00Z">
              <w:rPr>
                <w:b/>
                <w:sz w:val="20"/>
              </w:rPr>
            </w:rPrChange>
          </w:rPr>
          <w:tab/>
        </w:r>
        <w:r w:rsidR="00DE1B6E" w:rsidRPr="000B3845" w:rsidDel="004A7B16">
          <w:rPr>
            <w:b/>
            <w:sz w:val="20"/>
            <w:rPrChange w:id="138" w:author="Никита Ремизов" w:date="2024-05-19T21:43:00Z">
              <w:rPr>
                <w:b/>
                <w:sz w:val="20"/>
              </w:rPr>
            </w:rPrChange>
          </w:rPr>
          <w:tab/>
        </w:r>
        <w:r w:rsidR="00DE1B6E" w:rsidRPr="000B3845" w:rsidDel="004A7B16">
          <w:rPr>
            <w:b/>
            <w:sz w:val="20"/>
            <w:rPrChange w:id="139" w:author="Никита Ремизов" w:date="2024-05-19T21:43:00Z">
              <w:rPr>
                <w:b/>
                <w:sz w:val="20"/>
              </w:rPr>
            </w:rPrChange>
          </w:rPr>
          <w:tab/>
        </w:r>
        <w:r w:rsidR="00DE1B6E" w:rsidRPr="000B3845" w:rsidDel="004A7B16">
          <w:rPr>
            <w:b/>
            <w:sz w:val="20"/>
            <w:rPrChange w:id="140" w:author="Никита Ремизов" w:date="2024-05-19T21:43:00Z">
              <w:rPr>
                <w:b/>
                <w:sz w:val="20"/>
              </w:rPr>
            </w:rPrChange>
          </w:rPr>
          <w:tab/>
        </w:r>
      </w:del>
      <w:r w:rsidR="00972571" w:rsidRPr="00993CE2">
        <w:rPr>
          <w:b/>
          <w:sz w:val="20"/>
        </w:rPr>
        <w:t>ФИО</w:t>
      </w:r>
      <w:r w:rsidR="00972571" w:rsidRPr="000B3845">
        <w:rPr>
          <w:b/>
          <w:sz w:val="20"/>
          <w:rPrChange w:id="141" w:author="Никита Ремизов" w:date="2024-05-19T21:43:00Z">
            <w:rPr>
              <w:b/>
              <w:sz w:val="20"/>
            </w:rPr>
          </w:rPrChange>
        </w:rPr>
        <w:t>:</w:t>
      </w:r>
      <w:del w:id="142" w:author="Никита Ремизов" w:date="2024-05-19T21:16:00Z">
        <w:r w:rsidR="00972571" w:rsidRPr="000B3845" w:rsidDel="002C6E0F">
          <w:rPr>
            <w:b/>
            <w:sz w:val="20"/>
            <w:rPrChange w:id="143" w:author="Никита Ремизов" w:date="2024-05-19T21:43:00Z">
              <w:rPr>
                <w:b/>
                <w:sz w:val="20"/>
              </w:rPr>
            </w:rPrChange>
          </w:rPr>
          <w:delText xml:space="preserve"> </w:delText>
        </w:r>
      </w:del>
      <w:r w:rsidR="00972571" w:rsidRPr="000B3845">
        <w:rPr>
          <w:sz w:val="20"/>
          <w:highlight w:val="green"/>
          <w:rPrChange w:id="144" w:author="Никита Ремизов" w:date="2024-05-19T21:43:00Z">
            <w:rPr>
              <w:sz w:val="20"/>
              <w:highlight w:val="green"/>
            </w:rPr>
          </w:rPrChange>
        </w:rPr>
        <w:t>==</w:t>
      </w:r>
      <w:r w:rsidR="00972571" w:rsidRPr="00993CE2">
        <w:rPr>
          <w:sz w:val="20"/>
          <w:highlight w:val="yellow"/>
          <w:lang w:val="en-US"/>
        </w:rPr>
        <w:t>CLIENT</w:t>
      </w:r>
      <w:r w:rsidR="00972571" w:rsidRPr="000B3845">
        <w:rPr>
          <w:sz w:val="20"/>
          <w:highlight w:val="yellow"/>
          <w:rPrChange w:id="145" w:author="Никита Ремизов" w:date="2024-05-19T21:43:00Z">
            <w:rPr>
              <w:sz w:val="20"/>
              <w:highlight w:val="yellow"/>
            </w:rPr>
          </w:rPrChange>
        </w:rPr>
        <w:t>_</w:t>
      </w:r>
      <w:r w:rsidR="00972571" w:rsidRPr="00993CE2">
        <w:rPr>
          <w:sz w:val="20"/>
          <w:highlight w:val="yellow"/>
          <w:lang w:val="en-US"/>
        </w:rPr>
        <w:t>FULLNAME</w:t>
      </w:r>
      <w:r w:rsidR="00972571" w:rsidRPr="000B3845">
        <w:rPr>
          <w:sz w:val="20"/>
          <w:highlight w:val="yellow"/>
          <w:rPrChange w:id="146" w:author="Никита Ремизов" w:date="2024-05-19T21:43:00Z">
            <w:rPr>
              <w:sz w:val="20"/>
              <w:highlight w:val="yellow"/>
            </w:rPr>
          </w:rPrChange>
        </w:rPr>
        <w:t>==</w:t>
      </w:r>
    </w:p>
    <w:p w14:paraId="373DE06F" w14:textId="73169F3B" w:rsidR="00026121" w:rsidRPr="00993CE2" w:rsidRDefault="00972571" w:rsidP="000B3845">
      <w:pPr>
        <w:pStyle w:val="a4"/>
        <w:ind w:left="0"/>
        <w:jc w:val="both"/>
        <w:rPr>
          <w:bCs/>
          <w:sz w:val="20"/>
        </w:rPr>
        <w:pPrChange w:id="147" w:author="Никита Ремизов" w:date="2024-05-19T21:43:00Z">
          <w:pPr>
            <w:pStyle w:val="a4"/>
            <w:ind w:left="0"/>
            <w:jc w:val="both"/>
          </w:pPr>
        </w:pPrChange>
      </w:pPr>
      <w:r w:rsidRPr="00993CE2">
        <w:rPr>
          <w:b/>
          <w:sz w:val="20"/>
        </w:rPr>
        <w:t>ИНН клиента: 782570148860</w:t>
      </w:r>
      <w:ins w:id="148" w:author="Никита Ремизов" w:date="2024-05-19T21:40:00Z">
        <w:r w:rsidR="001D2CBF">
          <w:rPr>
            <w:b/>
            <w:sz w:val="20"/>
          </w:rPr>
          <w:tab/>
        </w:r>
        <w:r w:rsidR="001D2CBF">
          <w:rPr>
            <w:b/>
            <w:sz w:val="20"/>
          </w:rPr>
          <w:tab/>
        </w:r>
        <w:r w:rsidR="001D2CBF">
          <w:rPr>
            <w:b/>
            <w:sz w:val="20"/>
          </w:rPr>
          <w:tab/>
        </w:r>
        <w:r w:rsidR="001D2CBF">
          <w:rPr>
            <w:b/>
            <w:sz w:val="20"/>
          </w:rPr>
          <w:tab/>
        </w:r>
      </w:ins>
      <w:del w:id="149" w:author="Никита Ремизов" w:date="2024-05-19T21:32:00Z">
        <w:r w:rsidR="00DE1B6E" w:rsidDel="004A7B16">
          <w:rPr>
            <w:b/>
            <w:sz w:val="20"/>
          </w:rPr>
          <w:tab/>
        </w:r>
        <w:r w:rsidR="00DE1B6E" w:rsidDel="004A7B16">
          <w:rPr>
            <w:b/>
            <w:sz w:val="20"/>
          </w:rPr>
          <w:tab/>
        </w:r>
        <w:r w:rsidR="00DE1B6E" w:rsidDel="004A7B16">
          <w:rPr>
            <w:b/>
            <w:sz w:val="20"/>
          </w:rPr>
          <w:tab/>
        </w:r>
        <w:r w:rsidR="00DE1B6E" w:rsidDel="004A7B16">
          <w:rPr>
            <w:b/>
            <w:sz w:val="20"/>
          </w:rPr>
          <w:tab/>
        </w:r>
      </w:del>
      <w:r w:rsidRPr="00993CE2">
        <w:rPr>
          <w:b/>
          <w:sz w:val="20"/>
        </w:rPr>
        <w:t>РС</w:t>
      </w:r>
      <w:ins w:id="150" w:author="Никита Ремизов" w:date="2024-05-19T21:32:00Z">
        <w:r w:rsidR="004A7B16" w:rsidRPr="004A7B16">
          <w:rPr>
            <w:b/>
            <w:sz w:val="20"/>
            <w:rPrChange w:id="151" w:author="Никита Ремизов" w:date="2024-05-19T21:32:00Z">
              <w:rPr>
                <w:b/>
                <w:sz w:val="20"/>
                <w:lang w:val="en-US"/>
              </w:rPr>
            </w:rPrChange>
          </w:rPr>
          <w:t>:</w:t>
        </w:r>
      </w:ins>
      <w:del w:id="152" w:author="Никита Ремизов" w:date="2024-05-19T21:16:00Z">
        <w:r w:rsidRPr="00993CE2" w:rsidDel="002C6E0F">
          <w:rPr>
            <w:b/>
            <w:sz w:val="20"/>
          </w:rPr>
          <w:delText>:</w:delText>
        </w:r>
      </w:del>
      <w:del w:id="153" w:author="Никита Ремизов" w:date="2024-05-19T21:17:00Z">
        <w:r w:rsidRPr="00993CE2" w:rsidDel="002C6E0F">
          <w:rPr>
            <w:b/>
            <w:sz w:val="20"/>
          </w:rPr>
          <w:delText xml:space="preserve"> </w:delText>
        </w:r>
      </w:del>
      <w:r w:rsidRPr="00993CE2">
        <w:rPr>
          <w:bCs/>
          <w:sz w:val="20"/>
          <w:highlight w:val="green"/>
        </w:rPr>
        <w:t>==</w:t>
      </w:r>
      <w:r w:rsidR="00026121" w:rsidRPr="00993CE2">
        <w:rPr>
          <w:bCs/>
          <w:sz w:val="20"/>
          <w:highlight w:val="yellow"/>
          <w:lang w:val="en-US"/>
        </w:rPr>
        <w:t>CLIENT</w:t>
      </w:r>
      <w:r w:rsidR="00026121" w:rsidRPr="00993CE2">
        <w:rPr>
          <w:bCs/>
          <w:sz w:val="20"/>
          <w:highlight w:val="yellow"/>
        </w:rPr>
        <w:t>_</w:t>
      </w:r>
      <w:r w:rsidR="00026121" w:rsidRPr="00993CE2">
        <w:rPr>
          <w:bCs/>
          <w:sz w:val="20"/>
          <w:highlight w:val="yellow"/>
          <w:lang w:val="en-US"/>
        </w:rPr>
        <w:t>RS</w:t>
      </w:r>
      <w:r w:rsidRPr="00993CE2">
        <w:rPr>
          <w:bCs/>
          <w:sz w:val="20"/>
          <w:highlight w:val="yellow"/>
        </w:rPr>
        <w:t>==</w:t>
      </w:r>
    </w:p>
    <w:p w14:paraId="0C86547D" w14:textId="56D764F6" w:rsidR="00972571" w:rsidRPr="00993CE2" w:rsidRDefault="00972571" w:rsidP="000B3845">
      <w:pPr>
        <w:pStyle w:val="a4"/>
        <w:ind w:left="0"/>
        <w:jc w:val="both"/>
        <w:rPr>
          <w:b/>
          <w:sz w:val="20"/>
        </w:rPr>
        <w:pPrChange w:id="154" w:author="Никита Ремизов" w:date="2024-05-19T21:43:00Z">
          <w:pPr>
            <w:pStyle w:val="a4"/>
            <w:ind w:left="0"/>
            <w:jc w:val="both"/>
          </w:pPr>
        </w:pPrChange>
      </w:pPr>
      <w:r w:rsidRPr="00993CE2">
        <w:rPr>
          <w:b/>
          <w:sz w:val="20"/>
        </w:rPr>
        <w:t>КПП клиента: не указано</w:t>
      </w:r>
      <w:ins w:id="155" w:author="Никита Ремизов" w:date="2024-05-19T21:40:00Z">
        <w:r w:rsidR="001D2CBF">
          <w:rPr>
            <w:b/>
            <w:sz w:val="20"/>
          </w:rPr>
          <w:tab/>
        </w:r>
        <w:r w:rsidR="001D2CBF">
          <w:rPr>
            <w:b/>
            <w:sz w:val="20"/>
          </w:rPr>
          <w:tab/>
        </w:r>
        <w:r w:rsidR="001D2CBF">
          <w:rPr>
            <w:b/>
            <w:sz w:val="20"/>
          </w:rPr>
          <w:tab/>
        </w:r>
        <w:r w:rsidR="001D2CBF">
          <w:rPr>
            <w:b/>
            <w:sz w:val="20"/>
          </w:rPr>
          <w:tab/>
        </w:r>
      </w:ins>
      <w:del w:id="156" w:author="Никита Ремизов" w:date="2024-05-19T21:32:00Z">
        <w:r w:rsidR="00DE1B6E" w:rsidDel="004A7B16">
          <w:rPr>
            <w:b/>
            <w:sz w:val="20"/>
          </w:rPr>
          <w:tab/>
        </w:r>
        <w:r w:rsidR="00DE1B6E" w:rsidDel="004A7B16">
          <w:rPr>
            <w:b/>
            <w:sz w:val="20"/>
          </w:rPr>
          <w:tab/>
        </w:r>
        <w:r w:rsidR="00DE1B6E" w:rsidDel="004A7B16">
          <w:rPr>
            <w:b/>
            <w:sz w:val="20"/>
          </w:rPr>
          <w:tab/>
        </w:r>
        <w:r w:rsidR="00DE1B6E" w:rsidDel="004A7B16">
          <w:rPr>
            <w:b/>
            <w:sz w:val="20"/>
          </w:rPr>
          <w:tab/>
        </w:r>
      </w:del>
      <w:r w:rsidR="00026121" w:rsidRPr="00993CE2">
        <w:rPr>
          <w:b/>
          <w:sz w:val="20"/>
        </w:rPr>
        <w:t>Банк:</w:t>
      </w:r>
      <w:del w:id="157" w:author="Никита Ремизов" w:date="2024-05-19T21:17:00Z">
        <w:r w:rsidR="00026121" w:rsidRPr="00993CE2" w:rsidDel="002C6E0F">
          <w:rPr>
            <w:b/>
            <w:sz w:val="20"/>
          </w:rPr>
          <w:delText xml:space="preserve"> </w:delText>
        </w:r>
      </w:del>
      <w:r w:rsidR="00026121" w:rsidRPr="00993CE2">
        <w:rPr>
          <w:b/>
          <w:sz w:val="20"/>
          <w:highlight w:val="green"/>
        </w:rPr>
        <w:t>==</w:t>
      </w:r>
      <w:r w:rsidR="00026121" w:rsidRPr="00993CE2">
        <w:rPr>
          <w:bCs/>
          <w:sz w:val="20"/>
          <w:highlight w:val="yellow"/>
          <w:lang w:val="en-US"/>
        </w:rPr>
        <w:t>CLIENT</w:t>
      </w:r>
      <w:r w:rsidR="00026121" w:rsidRPr="00993CE2">
        <w:rPr>
          <w:bCs/>
          <w:sz w:val="20"/>
          <w:highlight w:val="yellow"/>
        </w:rPr>
        <w:t>_</w:t>
      </w:r>
      <w:r w:rsidR="00026121" w:rsidRPr="00993CE2">
        <w:rPr>
          <w:bCs/>
          <w:sz w:val="20"/>
          <w:highlight w:val="yellow"/>
          <w:lang w:val="en-US"/>
        </w:rPr>
        <w:t>BANK</w:t>
      </w:r>
      <w:r w:rsidR="00026121" w:rsidRPr="00993CE2">
        <w:rPr>
          <w:bCs/>
          <w:sz w:val="20"/>
          <w:highlight w:val="yellow"/>
        </w:rPr>
        <w:t>==</w:t>
      </w:r>
    </w:p>
    <w:p w14:paraId="1863E69A" w14:textId="47521C95" w:rsidR="00972571" w:rsidRPr="00993CE2" w:rsidRDefault="00972571" w:rsidP="000B3845">
      <w:pPr>
        <w:pStyle w:val="a4"/>
        <w:ind w:left="0"/>
        <w:jc w:val="both"/>
        <w:rPr>
          <w:b/>
          <w:sz w:val="20"/>
        </w:rPr>
        <w:pPrChange w:id="158" w:author="Никита Ремизов" w:date="2024-05-19T21:43:00Z">
          <w:pPr>
            <w:pStyle w:val="a4"/>
            <w:ind w:left="0"/>
            <w:jc w:val="both"/>
          </w:pPr>
        </w:pPrChange>
      </w:pPr>
      <w:r w:rsidRPr="00993CE2">
        <w:rPr>
          <w:b/>
          <w:sz w:val="20"/>
        </w:rPr>
        <w:t>Расчетный счет: 40802810332410001244</w:t>
      </w:r>
      <w:ins w:id="159" w:author="Никита Ремизов" w:date="2024-05-19T21:40:00Z">
        <w:r w:rsidR="001D2CBF">
          <w:rPr>
            <w:b/>
            <w:sz w:val="20"/>
          </w:rPr>
          <w:tab/>
        </w:r>
        <w:r w:rsidR="001D2CBF">
          <w:rPr>
            <w:b/>
            <w:sz w:val="20"/>
          </w:rPr>
          <w:tab/>
        </w:r>
      </w:ins>
      <w:del w:id="160" w:author="Никита Ремизов" w:date="2024-05-19T21:32:00Z">
        <w:r w:rsidR="00DE1B6E" w:rsidDel="004A7B16">
          <w:rPr>
            <w:b/>
            <w:sz w:val="20"/>
          </w:rPr>
          <w:tab/>
        </w:r>
        <w:r w:rsidR="00DE1B6E" w:rsidDel="004A7B16">
          <w:rPr>
            <w:b/>
            <w:sz w:val="20"/>
          </w:rPr>
          <w:tab/>
        </w:r>
      </w:del>
      <w:r w:rsidR="0065455E" w:rsidRPr="00993CE2">
        <w:rPr>
          <w:b/>
          <w:sz w:val="20"/>
        </w:rPr>
        <w:t>БИК:</w:t>
      </w:r>
      <w:del w:id="161" w:author="Никита Ремизов" w:date="2024-05-19T21:17:00Z">
        <w:r w:rsidR="0065455E" w:rsidRPr="00993CE2" w:rsidDel="002C6E0F">
          <w:rPr>
            <w:b/>
            <w:sz w:val="20"/>
          </w:rPr>
          <w:delText xml:space="preserve"> </w:delText>
        </w:r>
      </w:del>
      <w:r w:rsidR="0065455E" w:rsidRPr="00993CE2">
        <w:rPr>
          <w:b/>
          <w:sz w:val="20"/>
          <w:highlight w:val="green"/>
        </w:rPr>
        <w:t>==</w:t>
      </w:r>
      <w:r w:rsidR="00993CE2" w:rsidRPr="00993CE2">
        <w:rPr>
          <w:bCs/>
          <w:sz w:val="20"/>
          <w:highlight w:val="yellow"/>
          <w:lang w:val="en-US"/>
        </w:rPr>
        <w:t>CLIENT</w:t>
      </w:r>
      <w:r w:rsidR="00993CE2" w:rsidRPr="00993CE2">
        <w:rPr>
          <w:bCs/>
          <w:sz w:val="20"/>
          <w:highlight w:val="yellow"/>
        </w:rPr>
        <w:t>_</w:t>
      </w:r>
      <w:r w:rsidR="00993CE2" w:rsidRPr="00993CE2">
        <w:rPr>
          <w:bCs/>
          <w:sz w:val="20"/>
          <w:highlight w:val="yellow"/>
          <w:lang w:val="en-US"/>
        </w:rPr>
        <w:t>BIK</w:t>
      </w:r>
      <w:r w:rsidR="0065455E" w:rsidRPr="00993CE2">
        <w:rPr>
          <w:bCs/>
          <w:sz w:val="20"/>
          <w:highlight w:val="yellow"/>
        </w:rPr>
        <w:t>==</w:t>
      </w:r>
    </w:p>
    <w:p w14:paraId="4B925559" w14:textId="138FD55F" w:rsidR="00972571" w:rsidRPr="00993CE2" w:rsidRDefault="00972571" w:rsidP="000B3845">
      <w:pPr>
        <w:pStyle w:val="a4"/>
        <w:ind w:left="0"/>
        <w:jc w:val="both"/>
        <w:rPr>
          <w:b/>
          <w:sz w:val="20"/>
        </w:rPr>
        <w:pPrChange w:id="162" w:author="Никита Ремизов" w:date="2024-05-19T21:43:00Z">
          <w:pPr>
            <w:pStyle w:val="a4"/>
            <w:ind w:left="0"/>
            <w:jc w:val="both"/>
          </w:pPr>
        </w:pPrChange>
      </w:pPr>
      <w:r w:rsidRPr="00993CE2">
        <w:rPr>
          <w:b/>
          <w:sz w:val="20"/>
        </w:rPr>
        <w:t>Название Банка: АЛЬФА-БАНК</w:t>
      </w:r>
    </w:p>
    <w:p w14:paraId="47E10209" w14:textId="77777777" w:rsidR="00972571" w:rsidRPr="00993CE2" w:rsidRDefault="00972571" w:rsidP="000B3845">
      <w:pPr>
        <w:pStyle w:val="a4"/>
        <w:ind w:left="0"/>
        <w:jc w:val="both"/>
        <w:rPr>
          <w:b/>
          <w:sz w:val="20"/>
        </w:rPr>
        <w:pPrChange w:id="163" w:author="Никита Ремизов" w:date="2024-05-19T21:43:00Z">
          <w:pPr>
            <w:pStyle w:val="a4"/>
            <w:ind w:left="0"/>
            <w:jc w:val="both"/>
          </w:pPr>
        </w:pPrChange>
      </w:pPr>
      <w:proofErr w:type="spellStart"/>
      <w:r w:rsidRPr="00993CE2">
        <w:rPr>
          <w:b/>
          <w:sz w:val="20"/>
        </w:rPr>
        <w:t>Кор.счет</w:t>
      </w:r>
      <w:proofErr w:type="spellEnd"/>
      <w:r w:rsidRPr="00993CE2">
        <w:rPr>
          <w:b/>
          <w:sz w:val="20"/>
        </w:rPr>
        <w:t>: 30101810600000000786</w:t>
      </w:r>
    </w:p>
    <w:p w14:paraId="1E17F0C8" w14:textId="77777777" w:rsidR="00972571" w:rsidRPr="00993CE2" w:rsidRDefault="00972571" w:rsidP="000B3845">
      <w:pPr>
        <w:pStyle w:val="a4"/>
        <w:ind w:left="0"/>
        <w:jc w:val="both"/>
        <w:rPr>
          <w:b/>
          <w:sz w:val="20"/>
        </w:rPr>
        <w:pPrChange w:id="164" w:author="Никита Ремизов" w:date="2024-05-19T21:43:00Z">
          <w:pPr>
            <w:pStyle w:val="a4"/>
            <w:ind w:left="0"/>
            <w:jc w:val="both"/>
          </w:pPr>
        </w:pPrChange>
      </w:pPr>
      <w:r w:rsidRPr="00993CE2">
        <w:rPr>
          <w:b/>
          <w:sz w:val="20"/>
        </w:rPr>
        <w:t>БИК банка: 044030786</w:t>
      </w:r>
    </w:p>
    <w:p w14:paraId="6BE93EA1" w14:textId="77777777" w:rsidR="00972571" w:rsidRPr="00993CE2" w:rsidRDefault="00972571" w:rsidP="00E359E1">
      <w:pPr>
        <w:pStyle w:val="a4"/>
        <w:tabs>
          <w:tab w:val="left" w:pos="180"/>
        </w:tabs>
        <w:ind w:left="0"/>
        <w:jc w:val="both"/>
        <w:rPr>
          <w:b/>
          <w:sz w:val="20"/>
        </w:rPr>
      </w:pPr>
    </w:p>
    <w:p w14:paraId="28B4FFE2" w14:textId="77777777" w:rsidR="00F00DC9" w:rsidRPr="00993CE2" w:rsidRDefault="00F00DC9" w:rsidP="00297CAC">
      <w:pPr>
        <w:pStyle w:val="a4"/>
        <w:jc w:val="both"/>
        <w:rPr>
          <w:b/>
          <w:sz w:val="20"/>
        </w:rPr>
      </w:pPr>
    </w:p>
    <w:p w14:paraId="407A5F92" w14:textId="7B190F3D" w:rsidR="00F00DC9" w:rsidRPr="00993CE2" w:rsidRDefault="00F00DC9" w:rsidP="00297CAC">
      <w:pPr>
        <w:pStyle w:val="a4"/>
        <w:ind w:left="0"/>
        <w:jc w:val="both"/>
        <w:rPr>
          <w:b/>
          <w:sz w:val="20"/>
        </w:rPr>
      </w:pPr>
      <w:r w:rsidRPr="00993CE2">
        <w:rPr>
          <w:b/>
          <w:sz w:val="20"/>
        </w:rPr>
        <w:t xml:space="preserve"> </w:t>
      </w:r>
      <w:r w:rsidR="00BB5BDB" w:rsidRPr="00993CE2">
        <w:rPr>
          <w:b/>
          <w:sz w:val="20"/>
        </w:rPr>
        <w:t>____</w:t>
      </w:r>
      <w:r w:rsidRPr="00993CE2">
        <w:rPr>
          <w:b/>
          <w:sz w:val="20"/>
        </w:rPr>
        <w:t>________________</w:t>
      </w:r>
      <w:r w:rsidR="0065455E" w:rsidRPr="00993CE2">
        <w:rPr>
          <w:b/>
          <w:sz w:val="20"/>
        </w:rPr>
        <w:t xml:space="preserve">                                       </w:t>
      </w:r>
      <w:r w:rsidR="00FA66A9" w:rsidRPr="00993CE2">
        <w:rPr>
          <w:b/>
          <w:sz w:val="20"/>
        </w:rPr>
        <w:t xml:space="preserve">                      </w:t>
      </w:r>
      <w:r w:rsidR="0065455E" w:rsidRPr="00993CE2">
        <w:rPr>
          <w:b/>
          <w:sz w:val="20"/>
        </w:rPr>
        <w:t xml:space="preserve">           </w:t>
      </w:r>
      <w:r w:rsidR="00FA66A9" w:rsidRPr="00993CE2">
        <w:rPr>
          <w:b/>
          <w:sz w:val="20"/>
        </w:rPr>
        <w:t xml:space="preserve"> </w:t>
      </w:r>
      <w:r w:rsidRPr="00993CE2">
        <w:rPr>
          <w:b/>
          <w:sz w:val="20"/>
        </w:rPr>
        <w:t>____________________</w:t>
      </w:r>
    </w:p>
    <w:p w14:paraId="79435F86" w14:textId="77777777" w:rsidR="007122F3" w:rsidRPr="00993CE2" w:rsidRDefault="007122F3" w:rsidP="0065455E">
      <w:pPr>
        <w:pStyle w:val="a4"/>
        <w:ind w:left="0"/>
        <w:jc w:val="both"/>
        <w:rPr>
          <w:b/>
          <w:sz w:val="20"/>
        </w:rPr>
      </w:pPr>
    </w:p>
    <w:p w14:paraId="28B4A393" w14:textId="77777777" w:rsidR="007122F3" w:rsidRPr="00993CE2" w:rsidRDefault="007122F3" w:rsidP="00297CAC">
      <w:pPr>
        <w:pStyle w:val="a4"/>
        <w:jc w:val="both"/>
        <w:rPr>
          <w:b/>
          <w:sz w:val="20"/>
        </w:rPr>
      </w:pPr>
    </w:p>
    <w:p w14:paraId="34F3F6AD" w14:textId="77777777" w:rsidR="007122F3" w:rsidRPr="00993CE2" w:rsidRDefault="007122F3" w:rsidP="00297CAC">
      <w:pPr>
        <w:pStyle w:val="a4"/>
        <w:jc w:val="both"/>
        <w:rPr>
          <w:b/>
          <w:sz w:val="20"/>
        </w:rPr>
      </w:pPr>
      <w:r w:rsidRPr="00993CE2">
        <w:rPr>
          <w:b/>
          <w:sz w:val="20"/>
        </w:rPr>
        <w:t xml:space="preserve">                      М.П.                                                                                              М.П.</w:t>
      </w:r>
    </w:p>
    <w:sectPr w:rsidR="007122F3" w:rsidRPr="00993CE2" w:rsidSect="00C9458A">
      <w:pgSz w:w="11906" w:h="16838"/>
      <w:pgMar w:top="899" w:right="926"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 w:name="Calibri">
    <w:panose1 w:val="020F0502020204030204"/>
    <w:charset w:val="CC"/>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22585"/>
    <w:multiLevelType w:val="hybridMultilevel"/>
    <w:tmpl w:val="072C81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71A47CF"/>
    <w:multiLevelType w:val="hybridMultilevel"/>
    <w:tmpl w:val="21CE1DD0"/>
    <w:lvl w:ilvl="0" w:tplc="21AC28F8">
      <w:start w:val="1"/>
      <w:numFmt w:val="bullet"/>
      <w:lvlText w:val=""/>
      <w:lvlJc w:val="left"/>
      <w:pPr>
        <w:tabs>
          <w:tab w:val="num" w:pos="1800"/>
        </w:tabs>
        <w:ind w:left="1800" w:hanging="360"/>
      </w:pPr>
      <w:rPr>
        <w:rFonts w:ascii="Symbol" w:hAnsi="Symbol" w:hint="default"/>
      </w:rPr>
    </w:lvl>
    <w:lvl w:ilvl="1" w:tplc="37E224F6" w:tentative="1">
      <w:start w:val="1"/>
      <w:numFmt w:val="bullet"/>
      <w:lvlText w:val="o"/>
      <w:lvlJc w:val="left"/>
      <w:pPr>
        <w:tabs>
          <w:tab w:val="num" w:pos="1800"/>
        </w:tabs>
        <w:ind w:left="1800" w:hanging="360"/>
      </w:pPr>
      <w:rPr>
        <w:rFonts w:ascii="Courier New" w:hAnsi="Courier New" w:hint="default"/>
      </w:rPr>
    </w:lvl>
    <w:lvl w:ilvl="2" w:tplc="5ECAE268" w:tentative="1">
      <w:start w:val="1"/>
      <w:numFmt w:val="bullet"/>
      <w:lvlText w:val=""/>
      <w:lvlJc w:val="left"/>
      <w:pPr>
        <w:tabs>
          <w:tab w:val="num" w:pos="2520"/>
        </w:tabs>
        <w:ind w:left="2520" w:hanging="360"/>
      </w:pPr>
      <w:rPr>
        <w:rFonts w:ascii="Wingdings" w:hAnsi="Wingdings" w:hint="default"/>
      </w:rPr>
    </w:lvl>
    <w:lvl w:ilvl="3" w:tplc="7612EAF0" w:tentative="1">
      <w:start w:val="1"/>
      <w:numFmt w:val="bullet"/>
      <w:lvlText w:val=""/>
      <w:lvlJc w:val="left"/>
      <w:pPr>
        <w:tabs>
          <w:tab w:val="num" w:pos="3240"/>
        </w:tabs>
        <w:ind w:left="3240" w:hanging="360"/>
      </w:pPr>
      <w:rPr>
        <w:rFonts w:ascii="Symbol" w:hAnsi="Symbol" w:hint="default"/>
      </w:rPr>
    </w:lvl>
    <w:lvl w:ilvl="4" w:tplc="81EA4CC2" w:tentative="1">
      <w:start w:val="1"/>
      <w:numFmt w:val="bullet"/>
      <w:lvlText w:val="o"/>
      <w:lvlJc w:val="left"/>
      <w:pPr>
        <w:tabs>
          <w:tab w:val="num" w:pos="3960"/>
        </w:tabs>
        <w:ind w:left="3960" w:hanging="360"/>
      </w:pPr>
      <w:rPr>
        <w:rFonts w:ascii="Courier New" w:hAnsi="Courier New" w:hint="default"/>
      </w:rPr>
    </w:lvl>
    <w:lvl w:ilvl="5" w:tplc="2D3849C2" w:tentative="1">
      <w:start w:val="1"/>
      <w:numFmt w:val="bullet"/>
      <w:lvlText w:val=""/>
      <w:lvlJc w:val="left"/>
      <w:pPr>
        <w:tabs>
          <w:tab w:val="num" w:pos="4680"/>
        </w:tabs>
        <w:ind w:left="4680" w:hanging="360"/>
      </w:pPr>
      <w:rPr>
        <w:rFonts w:ascii="Wingdings" w:hAnsi="Wingdings" w:hint="default"/>
      </w:rPr>
    </w:lvl>
    <w:lvl w:ilvl="6" w:tplc="F34C3E28" w:tentative="1">
      <w:start w:val="1"/>
      <w:numFmt w:val="bullet"/>
      <w:lvlText w:val=""/>
      <w:lvlJc w:val="left"/>
      <w:pPr>
        <w:tabs>
          <w:tab w:val="num" w:pos="5400"/>
        </w:tabs>
        <w:ind w:left="5400" w:hanging="360"/>
      </w:pPr>
      <w:rPr>
        <w:rFonts w:ascii="Symbol" w:hAnsi="Symbol" w:hint="default"/>
      </w:rPr>
    </w:lvl>
    <w:lvl w:ilvl="7" w:tplc="D022517C" w:tentative="1">
      <w:start w:val="1"/>
      <w:numFmt w:val="bullet"/>
      <w:lvlText w:val="o"/>
      <w:lvlJc w:val="left"/>
      <w:pPr>
        <w:tabs>
          <w:tab w:val="num" w:pos="6120"/>
        </w:tabs>
        <w:ind w:left="6120" w:hanging="360"/>
      </w:pPr>
      <w:rPr>
        <w:rFonts w:ascii="Courier New" w:hAnsi="Courier New" w:hint="default"/>
      </w:rPr>
    </w:lvl>
    <w:lvl w:ilvl="8" w:tplc="651A266C"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69C19A4"/>
    <w:multiLevelType w:val="hybridMultilevel"/>
    <w:tmpl w:val="8C701E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8424043"/>
    <w:multiLevelType w:val="hybridMultilevel"/>
    <w:tmpl w:val="5AEEE3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FD67B63"/>
    <w:multiLevelType w:val="hybridMultilevel"/>
    <w:tmpl w:val="8D64A69E"/>
    <w:lvl w:ilvl="0" w:tplc="698EEAD2">
      <w:start w:val="2"/>
      <w:numFmt w:val="bullet"/>
      <w:lvlText w:val="-"/>
      <w:lvlJc w:val="left"/>
      <w:pPr>
        <w:tabs>
          <w:tab w:val="num" w:pos="1140"/>
        </w:tabs>
        <w:ind w:left="1140" w:hanging="360"/>
      </w:pPr>
      <w:rPr>
        <w:rFonts w:ascii="Times New Roman" w:eastAsia="Times New Roman" w:hAnsi="Times New Roman" w:cs="Times New Roman" w:hint="default"/>
      </w:rPr>
    </w:lvl>
    <w:lvl w:ilvl="1" w:tplc="F9280878" w:tentative="1">
      <w:start w:val="1"/>
      <w:numFmt w:val="bullet"/>
      <w:lvlText w:val="o"/>
      <w:lvlJc w:val="left"/>
      <w:pPr>
        <w:tabs>
          <w:tab w:val="num" w:pos="1860"/>
        </w:tabs>
        <w:ind w:left="1860" w:hanging="360"/>
      </w:pPr>
      <w:rPr>
        <w:rFonts w:ascii="Courier New" w:hAnsi="Courier New" w:hint="default"/>
      </w:rPr>
    </w:lvl>
    <w:lvl w:ilvl="2" w:tplc="1E40E57A" w:tentative="1">
      <w:start w:val="1"/>
      <w:numFmt w:val="bullet"/>
      <w:lvlText w:val=""/>
      <w:lvlJc w:val="left"/>
      <w:pPr>
        <w:tabs>
          <w:tab w:val="num" w:pos="2580"/>
        </w:tabs>
        <w:ind w:left="2580" w:hanging="360"/>
      </w:pPr>
      <w:rPr>
        <w:rFonts w:ascii="Wingdings" w:hAnsi="Wingdings" w:hint="default"/>
      </w:rPr>
    </w:lvl>
    <w:lvl w:ilvl="3" w:tplc="34226D40" w:tentative="1">
      <w:start w:val="1"/>
      <w:numFmt w:val="bullet"/>
      <w:lvlText w:val=""/>
      <w:lvlJc w:val="left"/>
      <w:pPr>
        <w:tabs>
          <w:tab w:val="num" w:pos="3300"/>
        </w:tabs>
        <w:ind w:left="3300" w:hanging="360"/>
      </w:pPr>
      <w:rPr>
        <w:rFonts w:ascii="Symbol" w:hAnsi="Symbol" w:hint="default"/>
      </w:rPr>
    </w:lvl>
    <w:lvl w:ilvl="4" w:tplc="B782AE76" w:tentative="1">
      <w:start w:val="1"/>
      <w:numFmt w:val="bullet"/>
      <w:lvlText w:val="o"/>
      <w:lvlJc w:val="left"/>
      <w:pPr>
        <w:tabs>
          <w:tab w:val="num" w:pos="4020"/>
        </w:tabs>
        <w:ind w:left="4020" w:hanging="360"/>
      </w:pPr>
      <w:rPr>
        <w:rFonts w:ascii="Courier New" w:hAnsi="Courier New" w:hint="default"/>
      </w:rPr>
    </w:lvl>
    <w:lvl w:ilvl="5" w:tplc="87FC3EAE" w:tentative="1">
      <w:start w:val="1"/>
      <w:numFmt w:val="bullet"/>
      <w:lvlText w:val=""/>
      <w:lvlJc w:val="left"/>
      <w:pPr>
        <w:tabs>
          <w:tab w:val="num" w:pos="4740"/>
        </w:tabs>
        <w:ind w:left="4740" w:hanging="360"/>
      </w:pPr>
      <w:rPr>
        <w:rFonts w:ascii="Wingdings" w:hAnsi="Wingdings" w:hint="default"/>
      </w:rPr>
    </w:lvl>
    <w:lvl w:ilvl="6" w:tplc="13E0DE98" w:tentative="1">
      <w:start w:val="1"/>
      <w:numFmt w:val="bullet"/>
      <w:lvlText w:val=""/>
      <w:lvlJc w:val="left"/>
      <w:pPr>
        <w:tabs>
          <w:tab w:val="num" w:pos="5460"/>
        </w:tabs>
        <w:ind w:left="5460" w:hanging="360"/>
      </w:pPr>
      <w:rPr>
        <w:rFonts w:ascii="Symbol" w:hAnsi="Symbol" w:hint="default"/>
      </w:rPr>
    </w:lvl>
    <w:lvl w:ilvl="7" w:tplc="F5706826" w:tentative="1">
      <w:start w:val="1"/>
      <w:numFmt w:val="bullet"/>
      <w:lvlText w:val="o"/>
      <w:lvlJc w:val="left"/>
      <w:pPr>
        <w:tabs>
          <w:tab w:val="num" w:pos="6180"/>
        </w:tabs>
        <w:ind w:left="6180" w:hanging="360"/>
      </w:pPr>
      <w:rPr>
        <w:rFonts w:ascii="Courier New" w:hAnsi="Courier New" w:hint="default"/>
      </w:rPr>
    </w:lvl>
    <w:lvl w:ilvl="8" w:tplc="F916737A" w:tentative="1">
      <w:start w:val="1"/>
      <w:numFmt w:val="bullet"/>
      <w:lvlText w:val=""/>
      <w:lvlJc w:val="left"/>
      <w:pPr>
        <w:tabs>
          <w:tab w:val="num" w:pos="6900"/>
        </w:tabs>
        <w:ind w:left="6900" w:hanging="360"/>
      </w:pPr>
      <w:rPr>
        <w:rFonts w:ascii="Wingdings" w:hAnsi="Wingdings" w:hint="default"/>
      </w:rPr>
    </w:lvl>
  </w:abstractNum>
  <w:abstractNum w:abstractNumId="5" w15:restartNumberingAfterBreak="0">
    <w:nsid w:val="57046E4A"/>
    <w:multiLevelType w:val="multilevel"/>
    <w:tmpl w:val="AE3CDF4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6" w15:restartNumberingAfterBreak="0">
    <w:nsid w:val="6B7A65EE"/>
    <w:multiLevelType w:val="hybridMultilevel"/>
    <w:tmpl w:val="5ACEEFDC"/>
    <w:lvl w:ilvl="0" w:tplc="10D4E404">
      <w:start w:val="1"/>
      <w:numFmt w:val="bullet"/>
      <w:lvlText w:val=""/>
      <w:lvlJc w:val="left"/>
      <w:pPr>
        <w:tabs>
          <w:tab w:val="num" w:pos="1860"/>
        </w:tabs>
        <w:ind w:left="1860" w:hanging="360"/>
      </w:pPr>
      <w:rPr>
        <w:rFonts w:ascii="Symbol" w:hAnsi="Symbol" w:hint="default"/>
      </w:rPr>
    </w:lvl>
    <w:lvl w:ilvl="1" w:tplc="2EDC0900" w:tentative="1">
      <w:start w:val="1"/>
      <w:numFmt w:val="bullet"/>
      <w:lvlText w:val="o"/>
      <w:lvlJc w:val="left"/>
      <w:pPr>
        <w:tabs>
          <w:tab w:val="num" w:pos="1860"/>
        </w:tabs>
        <w:ind w:left="1860" w:hanging="360"/>
      </w:pPr>
      <w:rPr>
        <w:rFonts w:ascii="Courier New" w:hAnsi="Courier New" w:hint="default"/>
      </w:rPr>
    </w:lvl>
    <w:lvl w:ilvl="2" w:tplc="C2B65F04" w:tentative="1">
      <w:start w:val="1"/>
      <w:numFmt w:val="bullet"/>
      <w:lvlText w:val=""/>
      <w:lvlJc w:val="left"/>
      <w:pPr>
        <w:tabs>
          <w:tab w:val="num" w:pos="2580"/>
        </w:tabs>
        <w:ind w:left="2580" w:hanging="360"/>
      </w:pPr>
      <w:rPr>
        <w:rFonts w:ascii="Wingdings" w:hAnsi="Wingdings" w:hint="default"/>
      </w:rPr>
    </w:lvl>
    <w:lvl w:ilvl="3" w:tplc="9828A9B0" w:tentative="1">
      <w:start w:val="1"/>
      <w:numFmt w:val="bullet"/>
      <w:lvlText w:val=""/>
      <w:lvlJc w:val="left"/>
      <w:pPr>
        <w:tabs>
          <w:tab w:val="num" w:pos="3300"/>
        </w:tabs>
        <w:ind w:left="3300" w:hanging="360"/>
      </w:pPr>
      <w:rPr>
        <w:rFonts w:ascii="Symbol" w:hAnsi="Symbol" w:hint="default"/>
      </w:rPr>
    </w:lvl>
    <w:lvl w:ilvl="4" w:tplc="58CAB4BA" w:tentative="1">
      <w:start w:val="1"/>
      <w:numFmt w:val="bullet"/>
      <w:lvlText w:val="o"/>
      <w:lvlJc w:val="left"/>
      <w:pPr>
        <w:tabs>
          <w:tab w:val="num" w:pos="4020"/>
        </w:tabs>
        <w:ind w:left="4020" w:hanging="360"/>
      </w:pPr>
      <w:rPr>
        <w:rFonts w:ascii="Courier New" w:hAnsi="Courier New" w:hint="default"/>
      </w:rPr>
    </w:lvl>
    <w:lvl w:ilvl="5" w:tplc="B9102922" w:tentative="1">
      <w:start w:val="1"/>
      <w:numFmt w:val="bullet"/>
      <w:lvlText w:val=""/>
      <w:lvlJc w:val="left"/>
      <w:pPr>
        <w:tabs>
          <w:tab w:val="num" w:pos="4740"/>
        </w:tabs>
        <w:ind w:left="4740" w:hanging="360"/>
      </w:pPr>
      <w:rPr>
        <w:rFonts w:ascii="Wingdings" w:hAnsi="Wingdings" w:hint="default"/>
      </w:rPr>
    </w:lvl>
    <w:lvl w:ilvl="6" w:tplc="48BA7300" w:tentative="1">
      <w:start w:val="1"/>
      <w:numFmt w:val="bullet"/>
      <w:lvlText w:val=""/>
      <w:lvlJc w:val="left"/>
      <w:pPr>
        <w:tabs>
          <w:tab w:val="num" w:pos="5460"/>
        </w:tabs>
        <w:ind w:left="5460" w:hanging="360"/>
      </w:pPr>
      <w:rPr>
        <w:rFonts w:ascii="Symbol" w:hAnsi="Symbol" w:hint="default"/>
      </w:rPr>
    </w:lvl>
    <w:lvl w:ilvl="7" w:tplc="2F30CE50" w:tentative="1">
      <w:start w:val="1"/>
      <w:numFmt w:val="bullet"/>
      <w:lvlText w:val="o"/>
      <w:lvlJc w:val="left"/>
      <w:pPr>
        <w:tabs>
          <w:tab w:val="num" w:pos="6180"/>
        </w:tabs>
        <w:ind w:left="6180" w:hanging="360"/>
      </w:pPr>
      <w:rPr>
        <w:rFonts w:ascii="Courier New" w:hAnsi="Courier New" w:hint="default"/>
      </w:rPr>
    </w:lvl>
    <w:lvl w:ilvl="8" w:tplc="68DAD848" w:tentative="1">
      <w:start w:val="1"/>
      <w:numFmt w:val="bullet"/>
      <w:lvlText w:val=""/>
      <w:lvlJc w:val="left"/>
      <w:pPr>
        <w:tabs>
          <w:tab w:val="num" w:pos="6900"/>
        </w:tabs>
        <w:ind w:left="6900" w:hanging="360"/>
      </w:pPr>
      <w:rPr>
        <w:rFonts w:ascii="Wingdings" w:hAnsi="Wingdings" w:hint="default"/>
      </w:rPr>
    </w:lvl>
  </w:abstractNum>
  <w:abstractNum w:abstractNumId="7" w15:restartNumberingAfterBreak="0">
    <w:nsid w:val="765B5944"/>
    <w:multiLevelType w:val="multilevel"/>
    <w:tmpl w:val="68669D36"/>
    <w:lvl w:ilvl="0">
      <w:start w:val="2"/>
      <w:numFmt w:val="decimal"/>
      <w:lvlText w:val="%1."/>
      <w:lvlJc w:val="left"/>
      <w:pPr>
        <w:tabs>
          <w:tab w:val="num" w:pos="450"/>
        </w:tabs>
        <w:ind w:left="450" w:hanging="450"/>
      </w:pPr>
      <w:rPr>
        <w:rFonts w:hint="default"/>
        <w:b/>
      </w:rPr>
    </w:lvl>
    <w:lvl w:ilvl="1">
      <w:start w:val="2"/>
      <w:numFmt w:val="decimal"/>
      <w:lvlText w:val="%1.%2."/>
      <w:lvlJc w:val="left"/>
      <w:pPr>
        <w:tabs>
          <w:tab w:val="num" w:pos="840"/>
        </w:tabs>
        <w:ind w:left="840" w:hanging="450"/>
      </w:pPr>
      <w:rPr>
        <w:rFonts w:hint="default"/>
        <w:b/>
      </w:rPr>
    </w:lvl>
    <w:lvl w:ilvl="2">
      <w:start w:val="1"/>
      <w:numFmt w:val="decimal"/>
      <w:lvlText w:val="%1.%2.%3."/>
      <w:lvlJc w:val="left"/>
      <w:pPr>
        <w:tabs>
          <w:tab w:val="num" w:pos="1500"/>
        </w:tabs>
        <w:ind w:left="1500" w:hanging="720"/>
      </w:pPr>
      <w:rPr>
        <w:rFonts w:hint="default"/>
        <w:b w:val="0"/>
      </w:rPr>
    </w:lvl>
    <w:lvl w:ilvl="3">
      <w:start w:val="1"/>
      <w:numFmt w:val="decimal"/>
      <w:lvlText w:val="%1.%2.%3.%4."/>
      <w:lvlJc w:val="left"/>
      <w:pPr>
        <w:tabs>
          <w:tab w:val="num" w:pos="1890"/>
        </w:tabs>
        <w:ind w:left="1890" w:hanging="720"/>
      </w:pPr>
      <w:rPr>
        <w:rFonts w:hint="default"/>
        <w:b/>
      </w:rPr>
    </w:lvl>
    <w:lvl w:ilvl="4">
      <w:start w:val="1"/>
      <w:numFmt w:val="decimal"/>
      <w:lvlText w:val="%1.%2.%3.%4.%5."/>
      <w:lvlJc w:val="left"/>
      <w:pPr>
        <w:tabs>
          <w:tab w:val="num" w:pos="2640"/>
        </w:tabs>
        <w:ind w:left="2640" w:hanging="1080"/>
      </w:pPr>
      <w:rPr>
        <w:rFonts w:hint="default"/>
        <w:b/>
      </w:rPr>
    </w:lvl>
    <w:lvl w:ilvl="5">
      <w:start w:val="1"/>
      <w:numFmt w:val="decimal"/>
      <w:lvlText w:val="%1.%2.%3.%4.%5.%6."/>
      <w:lvlJc w:val="left"/>
      <w:pPr>
        <w:tabs>
          <w:tab w:val="num" w:pos="3030"/>
        </w:tabs>
        <w:ind w:left="3030" w:hanging="1080"/>
      </w:pPr>
      <w:rPr>
        <w:rFonts w:hint="default"/>
        <w:b/>
      </w:rPr>
    </w:lvl>
    <w:lvl w:ilvl="6">
      <w:start w:val="1"/>
      <w:numFmt w:val="decimal"/>
      <w:lvlText w:val="%1.%2.%3.%4.%5.%6.%7."/>
      <w:lvlJc w:val="left"/>
      <w:pPr>
        <w:tabs>
          <w:tab w:val="num" w:pos="3420"/>
        </w:tabs>
        <w:ind w:left="3420" w:hanging="1080"/>
      </w:pPr>
      <w:rPr>
        <w:rFonts w:hint="default"/>
        <w:b/>
      </w:rPr>
    </w:lvl>
    <w:lvl w:ilvl="7">
      <w:start w:val="1"/>
      <w:numFmt w:val="decimal"/>
      <w:lvlText w:val="%1.%2.%3.%4.%5.%6.%7.%8."/>
      <w:lvlJc w:val="left"/>
      <w:pPr>
        <w:tabs>
          <w:tab w:val="num" w:pos="4170"/>
        </w:tabs>
        <w:ind w:left="4170" w:hanging="1440"/>
      </w:pPr>
      <w:rPr>
        <w:rFonts w:hint="default"/>
        <w:b/>
      </w:rPr>
    </w:lvl>
    <w:lvl w:ilvl="8">
      <w:start w:val="1"/>
      <w:numFmt w:val="decimal"/>
      <w:lvlText w:val="%1.%2.%3.%4.%5.%6.%7.%8.%9."/>
      <w:lvlJc w:val="left"/>
      <w:pPr>
        <w:tabs>
          <w:tab w:val="num" w:pos="4560"/>
        </w:tabs>
        <w:ind w:left="4560" w:hanging="1440"/>
      </w:pPr>
      <w:rPr>
        <w:rFonts w:hint="default"/>
        <w:b/>
      </w:rPr>
    </w:lvl>
  </w:abstractNum>
  <w:num w:numId="1">
    <w:abstractNumId w:val="5"/>
  </w:num>
  <w:num w:numId="2">
    <w:abstractNumId w:val="4"/>
  </w:num>
  <w:num w:numId="3">
    <w:abstractNumId w:val="6"/>
  </w:num>
  <w:num w:numId="4">
    <w:abstractNumId w:val="1"/>
  </w:num>
  <w:num w:numId="5">
    <w:abstractNumId w:val="7"/>
  </w:num>
  <w:num w:numId="6">
    <w:abstractNumId w:val="2"/>
  </w:num>
  <w:num w:numId="7">
    <w:abstractNumId w:val="0"/>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Никита Ремизов">
    <w15:presenceInfo w15:providerId="Windows Live" w15:userId="d45b373871e7ec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58A"/>
    <w:rsid w:val="00011A84"/>
    <w:rsid w:val="00012B73"/>
    <w:rsid w:val="00025735"/>
    <w:rsid w:val="00026121"/>
    <w:rsid w:val="000317B0"/>
    <w:rsid w:val="0003409E"/>
    <w:rsid w:val="00043119"/>
    <w:rsid w:val="000563B9"/>
    <w:rsid w:val="000720EA"/>
    <w:rsid w:val="00086988"/>
    <w:rsid w:val="00091BF8"/>
    <w:rsid w:val="000939CA"/>
    <w:rsid w:val="000B3845"/>
    <w:rsid w:val="000B6833"/>
    <w:rsid w:val="000D6A03"/>
    <w:rsid w:val="0012074C"/>
    <w:rsid w:val="0015307C"/>
    <w:rsid w:val="0016571B"/>
    <w:rsid w:val="001772BA"/>
    <w:rsid w:val="00184102"/>
    <w:rsid w:val="001A3DB7"/>
    <w:rsid w:val="001A65FC"/>
    <w:rsid w:val="001C2078"/>
    <w:rsid w:val="001D2CBF"/>
    <w:rsid w:val="001E0105"/>
    <w:rsid w:val="001E5D79"/>
    <w:rsid w:val="001E632A"/>
    <w:rsid w:val="00224690"/>
    <w:rsid w:val="00240E72"/>
    <w:rsid w:val="00243578"/>
    <w:rsid w:val="0026654C"/>
    <w:rsid w:val="00297CAC"/>
    <w:rsid w:val="002C6E0F"/>
    <w:rsid w:val="003A395D"/>
    <w:rsid w:val="003B506D"/>
    <w:rsid w:val="003D53DF"/>
    <w:rsid w:val="00417F3E"/>
    <w:rsid w:val="00442274"/>
    <w:rsid w:val="0049157C"/>
    <w:rsid w:val="004A7B16"/>
    <w:rsid w:val="004B224C"/>
    <w:rsid w:val="004D5BF7"/>
    <w:rsid w:val="004F1067"/>
    <w:rsid w:val="0050500A"/>
    <w:rsid w:val="005143F6"/>
    <w:rsid w:val="00524740"/>
    <w:rsid w:val="00527E76"/>
    <w:rsid w:val="00541501"/>
    <w:rsid w:val="0056577F"/>
    <w:rsid w:val="006362DB"/>
    <w:rsid w:val="006405FF"/>
    <w:rsid w:val="006475CC"/>
    <w:rsid w:val="0065455E"/>
    <w:rsid w:val="00667358"/>
    <w:rsid w:val="00677106"/>
    <w:rsid w:val="00693816"/>
    <w:rsid w:val="006C4393"/>
    <w:rsid w:val="00705C11"/>
    <w:rsid w:val="007122F3"/>
    <w:rsid w:val="00765DBB"/>
    <w:rsid w:val="007A1AA7"/>
    <w:rsid w:val="00812B8C"/>
    <w:rsid w:val="0085169F"/>
    <w:rsid w:val="008721AD"/>
    <w:rsid w:val="008738CF"/>
    <w:rsid w:val="0089003B"/>
    <w:rsid w:val="008A660A"/>
    <w:rsid w:val="008B1933"/>
    <w:rsid w:val="008C72CB"/>
    <w:rsid w:val="00934398"/>
    <w:rsid w:val="00945727"/>
    <w:rsid w:val="0095760D"/>
    <w:rsid w:val="00960DB5"/>
    <w:rsid w:val="00972571"/>
    <w:rsid w:val="009774A1"/>
    <w:rsid w:val="00993CE2"/>
    <w:rsid w:val="00995D6E"/>
    <w:rsid w:val="009B0C86"/>
    <w:rsid w:val="009E26CA"/>
    <w:rsid w:val="00A204CC"/>
    <w:rsid w:val="00A507D8"/>
    <w:rsid w:val="00A70DBA"/>
    <w:rsid w:val="00AA295E"/>
    <w:rsid w:val="00AC0947"/>
    <w:rsid w:val="00AE1062"/>
    <w:rsid w:val="00AF0E50"/>
    <w:rsid w:val="00AF64C6"/>
    <w:rsid w:val="00B041BE"/>
    <w:rsid w:val="00B322F5"/>
    <w:rsid w:val="00B665C4"/>
    <w:rsid w:val="00B91EBC"/>
    <w:rsid w:val="00BB5BDB"/>
    <w:rsid w:val="00BB6625"/>
    <w:rsid w:val="00BC0619"/>
    <w:rsid w:val="00BC24B1"/>
    <w:rsid w:val="00C122AD"/>
    <w:rsid w:val="00C70776"/>
    <w:rsid w:val="00C91924"/>
    <w:rsid w:val="00C91AA9"/>
    <w:rsid w:val="00C9458A"/>
    <w:rsid w:val="00C959A9"/>
    <w:rsid w:val="00CB6645"/>
    <w:rsid w:val="00D158B1"/>
    <w:rsid w:val="00D957F8"/>
    <w:rsid w:val="00DC36D8"/>
    <w:rsid w:val="00DD383B"/>
    <w:rsid w:val="00DE1B6E"/>
    <w:rsid w:val="00E16BE4"/>
    <w:rsid w:val="00E359E1"/>
    <w:rsid w:val="00E77A52"/>
    <w:rsid w:val="00E978B4"/>
    <w:rsid w:val="00EA6EDC"/>
    <w:rsid w:val="00ED15C5"/>
    <w:rsid w:val="00F008E7"/>
    <w:rsid w:val="00F00DC9"/>
    <w:rsid w:val="00F7368A"/>
    <w:rsid w:val="00FA66A9"/>
    <w:rsid w:val="00FC184C"/>
    <w:rsid w:val="00FD0232"/>
    <w:rsid w:val="00FD6F1F"/>
    <w:rsid w:val="00FE73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6A0C89"/>
  <w15:chartTrackingRefBased/>
  <w15:docId w15:val="{A8CE4FBB-0609-4845-A62B-2E59955DD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b/>
      <w:bCs/>
    </w:rPr>
  </w:style>
  <w:style w:type="paragraph" w:styleId="a4">
    <w:name w:val="Body Text Indent"/>
    <w:basedOn w:val="a"/>
    <w:pPr>
      <w:ind w:left="360"/>
    </w:pPr>
  </w:style>
  <w:style w:type="paragraph" w:styleId="2">
    <w:name w:val="Body Text Indent 2"/>
    <w:basedOn w:val="a"/>
    <w:pPr>
      <w:ind w:left="360"/>
      <w:jc w:val="both"/>
    </w:pPr>
    <w:rPr>
      <w:sz w:val="20"/>
    </w:rPr>
  </w:style>
  <w:style w:type="table" w:styleId="a5">
    <w:name w:val="Table Grid"/>
    <w:basedOn w:val="a1"/>
    <w:rsid w:val="00F00D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1E5D79"/>
    <w:rPr>
      <w:rFonts w:ascii="Tahoma" w:hAnsi="Tahoma" w:cs="Tahoma"/>
      <w:sz w:val="16"/>
      <w:szCs w:val="16"/>
    </w:rPr>
  </w:style>
  <w:style w:type="character" w:customStyle="1" w:styleId="a7">
    <w:name w:val="Текст выноски Знак"/>
    <w:link w:val="a6"/>
    <w:uiPriority w:val="99"/>
    <w:semiHidden/>
    <w:rsid w:val="001E5D79"/>
    <w:rPr>
      <w:rFonts w:ascii="Tahoma" w:hAnsi="Tahoma" w:cs="Tahoma"/>
      <w:sz w:val="16"/>
      <w:szCs w:val="16"/>
    </w:rPr>
  </w:style>
  <w:style w:type="character" w:styleId="a8">
    <w:name w:val="Strong"/>
    <w:uiPriority w:val="22"/>
    <w:qFormat/>
    <w:rsid w:val="00E77A52"/>
    <w:rPr>
      <w:b/>
      <w:bCs/>
    </w:rPr>
  </w:style>
  <w:style w:type="character" w:styleId="a9">
    <w:name w:val="Hyperlink"/>
    <w:basedOn w:val="a0"/>
    <w:uiPriority w:val="99"/>
    <w:unhideWhenUsed/>
    <w:rsid w:val="000431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571127">
      <w:bodyDiv w:val="1"/>
      <w:marLeft w:val="0"/>
      <w:marRight w:val="0"/>
      <w:marTop w:val="0"/>
      <w:marBottom w:val="0"/>
      <w:divBdr>
        <w:top w:val="none" w:sz="0" w:space="0" w:color="auto"/>
        <w:left w:val="none" w:sz="0" w:space="0" w:color="auto"/>
        <w:bottom w:val="none" w:sz="0" w:space="0" w:color="auto"/>
        <w:right w:val="none" w:sz="0" w:space="0" w:color="auto"/>
      </w:divBdr>
      <w:divsChild>
        <w:div w:id="1366641113">
          <w:marLeft w:val="0"/>
          <w:marRight w:val="0"/>
          <w:marTop w:val="0"/>
          <w:marBottom w:val="0"/>
          <w:divBdr>
            <w:top w:val="none" w:sz="0" w:space="0" w:color="auto"/>
            <w:left w:val="none" w:sz="0" w:space="0" w:color="auto"/>
            <w:bottom w:val="none" w:sz="0" w:space="0" w:color="auto"/>
            <w:right w:val="none" w:sz="0" w:space="0" w:color="auto"/>
          </w:divBdr>
        </w:div>
      </w:divsChild>
    </w:div>
    <w:div w:id="400981175">
      <w:bodyDiv w:val="1"/>
      <w:marLeft w:val="0"/>
      <w:marRight w:val="0"/>
      <w:marTop w:val="0"/>
      <w:marBottom w:val="0"/>
      <w:divBdr>
        <w:top w:val="none" w:sz="0" w:space="0" w:color="auto"/>
        <w:left w:val="none" w:sz="0" w:space="0" w:color="auto"/>
        <w:bottom w:val="none" w:sz="0" w:space="0" w:color="auto"/>
        <w:right w:val="none" w:sz="0" w:space="0" w:color="auto"/>
      </w:divBdr>
      <w:divsChild>
        <w:div w:id="791051066">
          <w:marLeft w:val="0"/>
          <w:marRight w:val="0"/>
          <w:marTop w:val="0"/>
          <w:marBottom w:val="0"/>
          <w:divBdr>
            <w:top w:val="none" w:sz="0" w:space="0" w:color="auto"/>
            <w:left w:val="none" w:sz="0" w:space="0" w:color="auto"/>
            <w:bottom w:val="none" w:sz="0" w:space="0" w:color="auto"/>
            <w:right w:val="none" w:sz="0" w:space="0" w:color="auto"/>
          </w:divBdr>
        </w:div>
      </w:divsChild>
    </w:div>
    <w:div w:id="727192104">
      <w:bodyDiv w:val="1"/>
      <w:marLeft w:val="0"/>
      <w:marRight w:val="0"/>
      <w:marTop w:val="0"/>
      <w:marBottom w:val="0"/>
      <w:divBdr>
        <w:top w:val="none" w:sz="0" w:space="0" w:color="auto"/>
        <w:left w:val="none" w:sz="0" w:space="0" w:color="auto"/>
        <w:bottom w:val="none" w:sz="0" w:space="0" w:color="auto"/>
        <w:right w:val="none" w:sz="0" w:space="0" w:color="auto"/>
      </w:divBdr>
    </w:div>
    <w:div w:id="1188713376">
      <w:bodyDiv w:val="1"/>
      <w:marLeft w:val="0"/>
      <w:marRight w:val="0"/>
      <w:marTop w:val="0"/>
      <w:marBottom w:val="0"/>
      <w:divBdr>
        <w:top w:val="none" w:sz="0" w:space="0" w:color="auto"/>
        <w:left w:val="none" w:sz="0" w:space="0" w:color="auto"/>
        <w:bottom w:val="none" w:sz="0" w:space="0" w:color="auto"/>
        <w:right w:val="none" w:sz="0" w:space="0" w:color="auto"/>
      </w:divBdr>
      <w:divsChild>
        <w:div w:id="540820460">
          <w:marLeft w:val="0"/>
          <w:marRight w:val="0"/>
          <w:marTop w:val="0"/>
          <w:marBottom w:val="0"/>
          <w:divBdr>
            <w:top w:val="none" w:sz="0" w:space="0" w:color="auto"/>
            <w:left w:val="none" w:sz="0" w:space="0" w:color="auto"/>
            <w:bottom w:val="none" w:sz="0" w:space="0" w:color="auto"/>
            <w:right w:val="none" w:sz="0" w:space="0" w:color="auto"/>
          </w:divBdr>
        </w:div>
      </w:divsChild>
    </w:div>
    <w:div w:id="1290286275">
      <w:bodyDiv w:val="1"/>
      <w:marLeft w:val="0"/>
      <w:marRight w:val="0"/>
      <w:marTop w:val="0"/>
      <w:marBottom w:val="0"/>
      <w:divBdr>
        <w:top w:val="none" w:sz="0" w:space="0" w:color="auto"/>
        <w:left w:val="none" w:sz="0" w:space="0" w:color="auto"/>
        <w:bottom w:val="none" w:sz="0" w:space="0" w:color="auto"/>
        <w:right w:val="none" w:sz="0" w:space="0" w:color="auto"/>
      </w:divBdr>
      <w:divsChild>
        <w:div w:id="1406757477">
          <w:marLeft w:val="0"/>
          <w:marRight w:val="0"/>
          <w:marTop w:val="0"/>
          <w:marBottom w:val="0"/>
          <w:divBdr>
            <w:top w:val="none" w:sz="0" w:space="0" w:color="auto"/>
            <w:left w:val="none" w:sz="0" w:space="0" w:color="auto"/>
            <w:bottom w:val="none" w:sz="0" w:space="0" w:color="auto"/>
            <w:right w:val="none" w:sz="0" w:space="0" w:color="auto"/>
          </w:divBdr>
        </w:div>
      </w:divsChild>
    </w:div>
    <w:div w:id="176294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2A84DB30-D3D2-4BA0-9753-1FA504D32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Pages>
  <Words>661</Words>
  <Characters>3770</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Договор об оказании транспортных услуг</vt:lpstr>
    </vt:vector>
  </TitlesOfParts>
  <Company>workgroup</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об оказании транспортных услуг</dc:title>
  <dc:subject/>
  <dc:creator>User</dc:creator>
  <cp:keywords/>
  <cp:lastModifiedBy>Никита Ремизов</cp:lastModifiedBy>
  <cp:revision>22</cp:revision>
  <cp:lastPrinted>2012-11-23T09:46:00Z</cp:lastPrinted>
  <dcterms:created xsi:type="dcterms:W3CDTF">2024-05-19T16:04:00Z</dcterms:created>
  <dcterms:modified xsi:type="dcterms:W3CDTF">2024-05-19T18:44:00Z</dcterms:modified>
</cp:coreProperties>
</file>